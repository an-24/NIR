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E0" w:rsidRDefault="008C2BFC" w:rsidP="008C2BFC">
      <w:pPr>
        <w:pStyle w:val="1"/>
      </w:pPr>
      <w:r>
        <w:t>Сравнение методов распознавания образов в задачах поиска характерных зерновых микроструктур на фотографиях шлифов металлов</w:t>
      </w:r>
    </w:p>
    <w:p w:rsidR="00AF6DF8" w:rsidRPr="00AF6DF8" w:rsidRDefault="00AF6DF8" w:rsidP="00AF6DF8">
      <w:pPr>
        <w:pStyle w:val="2"/>
      </w:pPr>
      <w:r>
        <w:t>Постановка задачи</w:t>
      </w:r>
    </w:p>
    <w:p w:rsidR="00FC4AF9" w:rsidRPr="00FC4AF9" w:rsidRDefault="00FC4AF9">
      <w:r>
        <w:t xml:space="preserve">Решаемая задача </w:t>
      </w:r>
      <w:r w:rsidR="00EF65F5">
        <w:t>анализа</w:t>
      </w:r>
      <w:r w:rsidR="00F751CE">
        <w:t xml:space="preserve"> шлифов металлов и </w:t>
      </w:r>
      <w:proofErr w:type="gramStart"/>
      <w:r w:rsidR="00F751CE">
        <w:t>классификации</w:t>
      </w:r>
      <w:proofErr w:type="gramEnd"/>
      <w:r w:rsidR="00F751CE">
        <w:t xml:space="preserve"> наблю</w:t>
      </w:r>
      <w:r>
        <w:t>даемых на них зерновых структур была разбита на несколько достаточно независимых друг от друга задач</w:t>
      </w:r>
      <w:r w:rsidRPr="00FC4AF9">
        <w:t>:</w:t>
      </w:r>
    </w:p>
    <w:p w:rsidR="00FC4AF9" w:rsidRDefault="00FC4AF9" w:rsidP="00FC4AF9">
      <w:pPr>
        <w:pStyle w:val="a3"/>
        <w:numPr>
          <w:ilvl w:val="0"/>
          <w:numId w:val="2"/>
        </w:numPr>
      </w:pPr>
      <w:r>
        <w:t>Автоматическая кластеризация шаблонных фотографий шлифов  и автоматизированное определение характеристик, наиболее достоверно определяющих принадлежность шлифа тому или иному классу.</w:t>
      </w:r>
    </w:p>
    <w:p w:rsidR="00FC4AF9" w:rsidRDefault="00FC4AF9" w:rsidP="00FC4AF9">
      <w:pPr>
        <w:pStyle w:val="a3"/>
        <w:numPr>
          <w:ilvl w:val="0"/>
          <w:numId w:val="2"/>
        </w:numPr>
      </w:pPr>
      <w:r>
        <w:t>Классификация поступившего на анализ шлифа с пояснением, почему классификация была проведена таким образом и указанием точности классификации.</w:t>
      </w:r>
    </w:p>
    <w:p w:rsidR="00FC4AF9" w:rsidRDefault="00FC4AF9" w:rsidP="00FC4AF9">
      <w:pPr>
        <w:pStyle w:val="a3"/>
        <w:numPr>
          <w:ilvl w:val="0"/>
          <w:numId w:val="2"/>
        </w:numPr>
      </w:pPr>
      <w:r>
        <w:t>Подсчёт метрических характеристик по анализируемому шлифу.</w:t>
      </w:r>
    </w:p>
    <w:p w:rsidR="00FC4AF9" w:rsidRPr="00FC4AF9" w:rsidRDefault="00FC4AF9" w:rsidP="00FC4AF9">
      <w:r>
        <w:t>На данный момент работа была сосредоточена на решение последних двух подзадач, об одной из которых будет рассказано более подробно в этой статье.</w:t>
      </w:r>
    </w:p>
    <w:p w:rsidR="008C2BFC" w:rsidRPr="00FC4AF9" w:rsidRDefault="00194DCB" w:rsidP="00194DCB">
      <w:del w:id="0" w:author="Kluev Andrey" w:date="2012-02-19T17:22:00Z">
        <w:r w:rsidDel="00D13C23">
          <w:delText xml:space="preserve">Конкретно </w:delText>
        </w:r>
      </w:del>
      <w:ins w:id="1" w:author="Kluev Andrey" w:date="2012-02-19T17:22:00Z">
        <w:r w:rsidR="00D13C23">
          <w:t xml:space="preserve">В данной работе </w:t>
        </w:r>
        <w:r w:rsidR="00D13C23">
          <w:t xml:space="preserve"> </w:t>
        </w:r>
      </w:ins>
      <w:r>
        <w:t>речь пойдёт о поиске</w:t>
      </w:r>
      <w:r w:rsidR="00EF65F5">
        <w:t xml:space="preserve"> определённых </w:t>
      </w:r>
      <w:commentRangeStart w:id="2"/>
      <w:r w:rsidR="00EF65F5">
        <w:t>зерновых вкраплений</w:t>
      </w:r>
      <w:commentRangeEnd w:id="2"/>
      <w:r w:rsidR="00D13C23">
        <w:rPr>
          <w:rStyle w:val="a8"/>
        </w:rPr>
        <w:commentReference w:id="2"/>
      </w:r>
      <w:r w:rsidR="00EF65F5">
        <w:t xml:space="preserve"> на</w:t>
      </w:r>
      <w:r>
        <w:t xml:space="preserve"> анализируемой</w:t>
      </w:r>
      <w:r w:rsidR="00EF65F5">
        <w:t xml:space="preserve"> фотографии </w:t>
      </w:r>
      <w:r>
        <w:t>шлифа</w:t>
      </w:r>
      <w:ins w:id="3" w:author="Kluev Andrey" w:date="2012-02-19T17:23:00Z">
        <w:r w:rsidR="00D13C23">
          <w:t>.</w:t>
        </w:r>
      </w:ins>
      <w:r>
        <w:t xml:space="preserve"> </w:t>
      </w:r>
      <w:ins w:id="4" w:author="Kluev Andrey" w:date="2012-02-19T17:23:00Z">
        <w:r w:rsidR="00D13C23">
          <w:t>В работе создана</w:t>
        </w:r>
      </w:ins>
      <w:del w:id="5" w:author="Kluev Andrey" w:date="2012-02-19T17:23:00Z">
        <w:r w:rsidDel="00D13C23">
          <w:delText>– то есть о</w:delText>
        </w:r>
      </w:del>
      <w:r>
        <w:t xml:space="preserve"> систем</w:t>
      </w:r>
      <w:del w:id="6" w:author="Kluev Andrey" w:date="2012-02-19T17:23:00Z">
        <w:r w:rsidDel="00D13C23">
          <w:delText>е</w:delText>
        </w:r>
      </w:del>
      <w:ins w:id="7" w:author="Kluev Andrey" w:date="2012-02-19T17:23:00Z">
        <w:r w:rsidR="00D13C23">
          <w:t>а</w:t>
        </w:r>
      </w:ins>
      <w:r>
        <w:t>, которая находит на фотографии области с одинаковыми зерновыми структурами (</w:t>
      </w:r>
      <w:del w:id="8" w:author="Kluev Andrey" w:date="2012-02-19T17:25:00Z">
        <w:r w:rsidDel="00D13C23">
          <w:delText>интересных с точки зрения проведения анализа шлифа</w:delText>
        </w:r>
      </w:del>
      <w:ins w:id="9" w:author="Kluev Andrey" w:date="2012-02-19T17:25:00Z">
        <w:r w:rsidR="00D13C23">
          <w:t>интересующими, прежде всего, исследователя</w:t>
        </w:r>
      </w:ins>
      <w:r>
        <w:t xml:space="preserve">), которые впоследствии могут быть использованы для более точной классификации шлифа. </w:t>
      </w:r>
      <w:ins w:id="10" w:author="Kluev Andrey" w:date="2012-02-19T17:26:00Z">
        <w:r w:rsidR="00D13C23">
          <w:t xml:space="preserve">Сделать это </w:t>
        </w:r>
      </w:ins>
      <w:del w:id="11" w:author="Kluev Andrey" w:date="2012-02-19T17:26:00Z">
        <w:r w:rsidR="00707387" w:rsidDel="00D13C23">
          <w:delText>Н</w:delText>
        </w:r>
      </w:del>
      <w:ins w:id="12" w:author="Kluev Andrey" w:date="2012-02-19T17:26:00Z">
        <w:r w:rsidR="00D13C23">
          <w:t>н</w:t>
        </w:r>
      </w:ins>
      <w:r w:rsidR="00707387">
        <w:t xml:space="preserve">еобходимо </w:t>
      </w:r>
      <w:del w:id="13" w:author="Kluev Andrey" w:date="2012-02-19T17:26:00Z">
        <w:r w:rsidR="00707387" w:rsidDel="00D13C23">
          <w:delText xml:space="preserve">это </w:delText>
        </w:r>
      </w:del>
      <w:r w:rsidR="00707387">
        <w:t>по ряду причин</w:t>
      </w:r>
      <w:r w:rsidR="00707387" w:rsidRPr="00FC4AF9">
        <w:t>:</w:t>
      </w:r>
    </w:p>
    <w:p w:rsidR="00707387" w:rsidRPr="00C26D2D" w:rsidRDefault="00707387" w:rsidP="00707387">
      <w:pPr>
        <w:pStyle w:val="a3"/>
        <w:numPr>
          <w:ilvl w:val="0"/>
          <w:numId w:val="1"/>
        </w:numPr>
      </w:pPr>
      <w:del w:id="14" w:author="Kluev Andrey" w:date="2012-02-19T17:28:00Z">
        <w:r w:rsidDel="00D13C23">
          <w:delText xml:space="preserve">Отобразить </w:delText>
        </w:r>
        <w:r w:rsidR="00C26D2D" w:rsidDel="00D13C23">
          <w:delText xml:space="preserve">зерновые  </w:delText>
        </w:r>
      </w:del>
      <w:ins w:id="15" w:author="Kluev Andrey" w:date="2012-02-19T17:30:00Z">
        <w:r w:rsidR="00D13C23">
          <w:t>В силу неоднородности распределения з</w:t>
        </w:r>
      </w:ins>
      <w:ins w:id="16" w:author="Kluev Andrey" w:date="2012-02-19T17:28:00Z">
        <w:r w:rsidR="00D13C23">
          <w:t>ерновы</w:t>
        </w:r>
      </w:ins>
      <w:ins w:id="17" w:author="Kluev Andrey" w:date="2012-02-19T17:30:00Z">
        <w:r w:rsidR="00D13C23">
          <w:t>х</w:t>
        </w:r>
      </w:ins>
      <w:ins w:id="18" w:author="Kluev Andrey" w:date="2012-02-19T17:28:00Z">
        <w:r w:rsidR="00D13C23">
          <w:t xml:space="preserve">  </w:t>
        </w:r>
      </w:ins>
      <w:r w:rsidR="00C26D2D">
        <w:t>структур</w:t>
      </w:r>
      <w:del w:id="19" w:author="Kluev Andrey" w:date="2012-02-19T17:30:00Z">
        <w:r w:rsidR="00C26D2D" w:rsidDel="00D13C23">
          <w:delText>ы</w:delText>
        </w:r>
      </w:del>
      <w:ins w:id="20" w:author="Kluev Andrey" w:date="2012-02-19T17:31:00Z">
        <w:r w:rsidR="00011897">
          <w:t>,</w:t>
        </w:r>
      </w:ins>
      <w:r w:rsidR="00C26D2D">
        <w:t xml:space="preserve"> на основании которых было принято решение о принадлежности шлифа конкретному классу</w:t>
      </w:r>
      <w:ins w:id="21" w:author="Kluev Andrey" w:date="2012-02-19T17:28:00Z">
        <w:r w:rsidR="00D13C23">
          <w:t xml:space="preserve">, необходимо </w:t>
        </w:r>
      </w:ins>
      <w:ins w:id="22" w:author="Kluev Andrey" w:date="2012-02-19T17:31:00Z">
        <w:r w:rsidR="00011897">
          <w:t xml:space="preserve">их </w:t>
        </w:r>
      </w:ins>
      <w:ins w:id="23" w:author="Kluev Andrey" w:date="2012-02-19T17:28:00Z">
        <w:r w:rsidR="00D13C23">
          <w:t>визуализировать</w:t>
        </w:r>
      </w:ins>
      <w:ins w:id="24" w:author="Kluev Andrey" w:date="2012-02-19T17:29:00Z">
        <w:r w:rsidR="00D13C23">
          <w:t xml:space="preserve"> на </w:t>
        </w:r>
      </w:ins>
      <w:ins w:id="25" w:author="Kluev Andrey" w:date="2012-02-19T17:30:00Z">
        <w:r w:rsidR="00D13C23">
          <w:t xml:space="preserve">фоне </w:t>
        </w:r>
      </w:ins>
      <w:ins w:id="26" w:author="Kluev Andrey" w:date="2012-02-19T17:29:00Z">
        <w:r w:rsidR="00D13C23">
          <w:t>шлиф</w:t>
        </w:r>
      </w:ins>
      <w:ins w:id="27" w:author="Kluev Andrey" w:date="2012-02-19T17:30:00Z">
        <w:r w:rsidR="00D13C23">
          <w:t>а</w:t>
        </w:r>
      </w:ins>
      <w:r w:rsidR="00C26D2D">
        <w:t>.</w:t>
      </w:r>
    </w:p>
    <w:p w:rsidR="00C26D2D" w:rsidRDefault="00C26D2D" w:rsidP="00707387">
      <w:pPr>
        <w:pStyle w:val="a3"/>
        <w:numPr>
          <w:ilvl w:val="0"/>
          <w:numId w:val="1"/>
        </w:numPr>
      </w:pPr>
      <w:r>
        <w:t>В случае спорной принадлежности шлифа конкретному классу (если на шлифе присутствуют несколько разноплановых структур, ни одна из которых не является преобладающей) эксперт</w:t>
      </w:r>
      <w:r w:rsidR="008C3080">
        <w:t>, основываясь на собственном опыте,</w:t>
      </w:r>
      <w:r>
        <w:t xml:space="preserve"> может </w:t>
      </w:r>
      <w:r w:rsidR="008C3080">
        <w:t xml:space="preserve">отклонить решение системы и </w:t>
      </w:r>
      <w:del w:id="28" w:author="Kluev Andrey" w:date="2012-02-19T17:26:00Z">
        <w:r w:rsidR="008C3080" w:rsidDel="00D13C23">
          <w:delText xml:space="preserve">предоставить </w:delText>
        </w:r>
      </w:del>
      <w:ins w:id="29" w:author="Kluev Andrey" w:date="2012-02-19T17:26:00Z">
        <w:r w:rsidR="00D13C23">
          <w:t>указать</w:t>
        </w:r>
        <w:r w:rsidR="00D13C23">
          <w:t xml:space="preserve"> </w:t>
        </w:r>
      </w:ins>
      <w:r w:rsidR="008C3080">
        <w:t xml:space="preserve">своё </w:t>
      </w:r>
      <w:r w:rsidR="002E3D99">
        <w:t>собственное</w:t>
      </w:r>
      <w:r w:rsidR="008C3080">
        <w:t>.</w:t>
      </w:r>
    </w:p>
    <w:p w:rsidR="00902E20" w:rsidRDefault="00902E20" w:rsidP="00707387">
      <w:pPr>
        <w:pStyle w:val="a3"/>
        <w:numPr>
          <w:ilvl w:val="0"/>
          <w:numId w:val="1"/>
        </w:numPr>
      </w:pPr>
      <w:r>
        <w:t>Для зерновых структур разного вида</w:t>
      </w:r>
      <w:proofErr w:type="gramStart"/>
      <w:r>
        <w:t xml:space="preserve"> </w:t>
      </w:r>
      <w:del w:id="30" w:author="Kluev Andrey" w:date="2012-02-19T17:32:00Z">
        <w:r w:rsidDel="00011897">
          <w:delText>может быть необходим</w:delText>
        </w:r>
      </w:del>
      <w:ins w:id="31" w:author="Kluev Andrey" w:date="2012-02-19T17:32:00Z">
        <w:r w:rsidR="00011897">
          <w:t>,</w:t>
        </w:r>
        <w:proofErr w:type="gramEnd"/>
        <w:r w:rsidR="00011897">
          <w:t>возможно</w:t>
        </w:r>
      </w:ins>
      <w:ins w:id="32" w:author="Kluev Andrey" w:date="2012-02-19T17:33:00Z">
        <w:r w:rsidR="00011897">
          <w:t>,</w:t>
        </w:r>
      </w:ins>
      <w:ins w:id="33" w:author="Kluev Andrey" w:date="2012-02-19T17:32:00Z">
        <w:r w:rsidR="00011897">
          <w:t xml:space="preserve"> потребуется</w:t>
        </w:r>
      </w:ins>
      <w:r>
        <w:t xml:space="preserve"> подсчёт различных численных характеристик.</w:t>
      </w:r>
    </w:p>
    <w:p w:rsidR="00EE2569" w:rsidRDefault="00883573" w:rsidP="0064449E">
      <w:pPr>
        <w:pStyle w:val="2"/>
      </w:pPr>
      <w:r>
        <w:t>Характер входных данных</w:t>
      </w:r>
    </w:p>
    <w:p w:rsidR="00883573" w:rsidRPr="00767319" w:rsidRDefault="00162F45" w:rsidP="00EE2569">
      <w:r>
        <w:t xml:space="preserve">На вход системе подаётся </w:t>
      </w:r>
      <w:r w:rsidR="007B3E32">
        <w:t xml:space="preserve">фотография шлифа в электронном виде. </w:t>
      </w:r>
      <w:r w:rsidR="00767319">
        <w:t>Формат данных не столь важен</w:t>
      </w:r>
      <w:ins w:id="34" w:author="Kluev Andrey" w:date="2012-02-19T17:33:00Z">
        <w:r w:rsidR="00C043C5">
          <w:t>. Ключевыми характеристиками явля</w:t>
        </w:r>
      </w:ins>
      <w:ins w:id="35" w:author="Kluev Andrey" w:date="2012-02-19T17:34:00Z">
        <w:r w:rsidR="00C043C5">
          <w:t>ю</w:t>
        </w:r>
      </w:ins>
      <w:ins w:id="36" w:author="Kluev Andrey" w:date="2012-02-19T17:33:00Z">
        <w:r w:rsidR="00C043C5">
          <w:t>тся</w:t>
        </w:r>
      </w:ins>
      <w:del w:id="37" w:author="Kluev Andrey" w:date="2012-02-19T17:34:00Z">
        <w:r w:rsidR="00767319" w:rsidDel="00C043C5">
          <w:delText xml:space="preserve"> как данные о том</w:delText>
        </w:r>
      </w:del>
      <w:r w:rsidR="00767319" w:rsidRPr="00767319">
        <w:t>:</w:t>
      </w:r>
    </w:p>
    <w:p w:rsidR="00767319" w:rsidRPr="00D61916" w:rsidRDefault="00D61916" w:rsidP="00767319">
      <w:pPr>
        <w:pStyle w:val="a3"/>
        <w:numPr>
          <w:ilvl w:val="0"/>
          <w:numId w:val="3"/>
        </w:numPr>
      </w:pPr>
      <w:del w:id="38" w:author="Kluev Andrey" w:date="2012-02-19T17:34:00Z">
        <w:r w:rsidDel="00C043C5">
          <w:delText xml:space="preserve">Каков </w:delText>
        </w:r>
      </w:del>
      <w:r>
        <w:t>масштаб увеличения металла на фотографии</w:t>
      </w:r>
      <w:del w:id="39" w:author="Kluev Andrey" w:date="2012-02-19T17:34:00Z">
        <w:r w:rsidDel="00C043C5">
          <w:delText>.</w:delText>
        </w:r>
      </w:del>
      <w:ins w:id="40" w:author="Kluev Andrey" w:date="2012-02-19T17:34:00Z">
        <w:r w:rsidR="00C043C5">
          <w:t>,</w:t>
        </w:r>
      </w:ins>
    </w:p>
    <w:p w:rsidR="00D61916" w:rsidRDefault="00D61916" w:rsidP="00767319">
      <w:pPr>
        <w:pStyle w:val="a3"/>
        <w:numPr>
          <w:ilvl w:val="0"/>
          <w:numId w:val="3"/>
        </w:numPr>
      </w:pPr>
      <w:del w:id="41" w:author="Kluev Andrey" w:date="2012-02-19T17:34:00Z">
        <w:r w:rsidDel="00C043C5">
          <w:delText xml:space="preserve">С каким </w:delText>
        </w:r>
      </w:del>
      <w:r>
        <w:t>разрешение</w:t>
      </w:r>
      <w:del w:id="42" w:author="Kluev Andrey" w:date="2012-02-19T17:34:00Z">
        <w:r w:rsidDel="00C043C5">
          <w:delText>м</w:delText>
        </w:r>
      </w:del>
      <w:r>
        <w:t xml:space="preserve"> </w:t>
      </w:r>
      <w:proofErr w:type="spellStart"/>
      <w:r>
        <w:t>фотографи</w:t>
      </w:r>
      <w:proofErr w:type="spellEnd"/>
      <w:del w:id="43" w:author="Kluev Andrey" w:date="2012-02-19T17:34:00Z">
        <w:r w:rsidDel="00C043C5">
          <w:delText>я</w:delText>
        </w:r>
      </w:del>
      <w:ins w:id="44" w:author="Kluev Andrey" w:date="2012-02-19T17:34:00Z">
        <w:r w:rsidR="00C043C5">
          <w:t xml:space="preserve">, с каким она </w:t>
        </w:r>
      </w:ins>
      <w:r>
        <w:t xml:space="preserve"> была отсканирована.</w:t>
      </w:r>
    </w:p>
    <w:p w:rsidR="00D61916" w:rsidRDefault="00CF6CC3" w:rsidP="00D61916">
      <w:r>
        <w:t>Эти данные необходимы для того, чтобы система адаптировала свои априорные данные под эти показатели.</w:t>
      </w:r>
      <w:r w:rsidR="00C61BD9">
        <w:t xml:space="preserve"> По большей части это необходимо по той причине, что одни и те же структуры, сфотографированные с разным уровнем увеличения, выглядят совершенно по-разному.</w:t>
      </w:r>
    </w:p>
    <w:p w:rsidR="00B549DB" w:rsidRDefault="00B549DB" w:rsidP="00D61916">
      <w:r>
        <w:lastRenderedPageBreak/>
        <w:t xml:space="preserve">В дальнейшем </w:t>
      </w:r>
      <w:r w:rsidR="002A13B4">
        <w:t xml:space="preserve">можно попытаться избавиться от необходимости задания этих данных (часть из них может быть взята из самого файла с фотографией, часть из </w:t>
      </w:r>
      <w:r w:rsidR="002A13B4">
        <w:rPr>
          <w:lang w:val="en-US"/>
        </w:rPr>
        <w:t>EXIF</w:t>
      </w:r>
      <w:r w:rsidR="002A13B4" w:rsidRPr="002A13B4">
        <w:t>-</w:t>
      </w:r>
      <w:r w:rsidR="002A13B4">
        <w:t>метаданных</w:t>
      </w:r>
      <w:commentRangeStart w:id="45"/>
      <w:r w:rsidR="002A13B4">
        <w:t>)</w:t>
      </w:r>
      <w:del w:id="46" w:author="Kluev Andrey" w:date="2012-02-19T17:37:00Z">
        <w:r w:rsidR="0072622C" w:rsidDel="00DE761F">
          <w:delText xml:space="preserve">, но на </w:delText>
        </w:r>
      </w:del>
      <w:del w:id="47" w:author="Kluev Andrey" w:date="2012-02-19T17:36:00Z">
        <w:r w:rsidR="0072622C" w:rsidDel="00DE761F">
          <w:delText xml:space="preserve">этом </w:delText>
        </w:r>
      </w:del>
      <w:del w:id="48" w:author="Kluev Andrey" w:date="2012-02-19T17:37:00Z">
        <w:r w:rsidR="0072622C" w:rsidDel="00DE761F">
          <w:delText xml:space="preserve">этапе приоритеты отданы </w:delText>
        </w:r>
        <w:r w:rsidR="00464EE1" w:rsidDel="00DE761F">
          <w:delText>несколько другим, более критичным, проблемам</w:delText>
        </w:r>
      </w:del>
      <w:commentRangeEnd w:id="45"/>
      <w:r w:rsidR="00DE761F">
        <w:rPr>
          <w:rStyle w:val="a8"/>
        </w:rPr>
        <w:commentReference w:id="45"/>
      </w:r>
      <w:r w:rsidR="00464EE1">
        <w:t>.</w:t>
      </w:r>
    </w:p>
    <w:p w:rsidR="00862A6C" w:rsidRDefault="00E95ECD" w:rsidP="00862A6C">
      <w:r>
        <w:t xml:space="preserve">Также известно, что фотографии на вход подаются с различного рода шумами и искажениями. Наиболее </w:t>
      </w:r>
      <w:r w:rsidR="00050B10">
        <w:t>распространены</w:t>
      </w:r>
      <w:r>
        <w:t xml:space="preserve"> среди них</w:t>
      </w:r>
      <w:r>
        <w:rPr>
          <w:lang w:val="en-US"/>
        </w:rPr>
        <w:t>:</w:t>
      </w:r>
    </w:p>
    <w:p w:rsidR="00A54AE5" w:rsidRDefault="00986849" w:rsidP="00D56670">
      <w:pPr>
        <w:pStyle w:val="a3"/>
        <w:numPr>
          <w:ilvl w:val="0"/>
          <w:numId w:val="6"/>
        </w:numPr>
      </w:pPr>
      <w:del w:id="49" w:author="Kluev Andrey" w:date="2012-02-19T17:38:00Z">
        <w:r w:rsidDel="00DE761F">
          <w:delText>Ц</w:delText>
        </w:r>
      </w:del>
      <w:ins w:id="50" w:author="Kluev Andrey" w:date="2012-02-19T17:38:00Z">
        <w:r w:rsidR="00DE761F">
          <w:t>ц</w:t>
        </w:r>
      </w:ins>
      <w:r>
        <w:t>ифровой шум</w:t>
      </w:r>
      <w:del w:id="51" w:author="Kluev Andrey" w:date="2012-02-19T17:38:00Z">
        <w:r w:rsidR="00D56670" w:rsidDel="00DE761F">
          <w:delText>.</w:delText>
        </w:r>
      </w:del>
      <w:ins w:id="52" w:author="Kluev Andrey" w:date="2012-02-19T17:38:00Z">
        <w:r w:rsidR="00DE761F">
          <w:t>,</w:t>
        </w:r>
      </w:ins>
    </w:p>
    <w:p w:rsidR="00D56670" w:rsidRDefault="00DE761F" w:rsidP="00D56670">
      <w:pPr>
        <w:pStyle w:val="a3"/>
        <w:numPr>
          <w:ilvl w:val="0"/>
          <w:numId w:val="6"/>
        </w:numPr>
      </w:pPr>
      <w:proofErr w:type="gramStart"/>
      <w:ins w:id="53" w:author="Kluev Andrey" w:date="2012-02-19T17:38:00Z">
        <w:r>
          <w:t>з</w:t>
        </w:r>
      </w:ins>
      <w:del w:id="54" w:author="Kluev Andrey" w:date="2012-02-19T17:38:00Z">
        <w:r w:rsidR="00D56670" w:rsidDel="00DE761F">
          <w:delText>З</w:delText>
        </w:r>
      </w:del>
      <w:r w:rsidR="00D56670">
        <w:t>атемнения</w:t>
      </w:r>
      <w:proofErr w:type="gramEnd"/>
      <w:r w:rsidR="00D56670">
        <w:t xml:space="preserve"> некоторых областей фотографии</w:t>
      </w:r>
      <w:del w:id="55" w:author="Kluev Andrey" w:date="2012-02-19T17:38:00Z">
        <w:r w:rsidR="00D56670" w:rsidDel="00DE761F">
          <w:delText>.</w:delText>
        </w:r>
      </w:del>
      <w:ins w:id="56" w:author="Kluev Andrey" w:date="2012-02-19T17:38:00Z">
        <w:r>
          <w:t>,</w:t>
        </w:r>
      </w:ins>
    </w:p>
    <w:p w:rsidR="00D56670" w:rsidRDefault="00D56670" w:rsidP="00D56670">
      <w:pPr>
        <w:pStyle w:val="a3"/>
        <w:numPr>
          <w:ilvl w:val="0"/>
          <w:numId w:val="6"/>
        </w:numPr>
      </w:pPr>
      <w:del w:id="57" w:author="Kluev Andrey" w:date="2012-02-19T17:38:00Z">
        <w:r w:rsidDel="00DE761F">
          <w:delText xml:space="preserve">Различные </w:delText>
        </w:r>
      </w:del>
      <w:ins w:id="58" w:author="Kluev Andrey" w:date="2012-02-19T17:38:00Z">
        <w:r w:rsidR="00DE761F">
          <w:t>р</w:t>
        </w:r>
        <w:r w:rsidR="00DE761F">
          <w:t xml:space="preserve">азличные </w:t>
        </w:r>
      </w:ins>
      <w:r>
        <w:t>диапазоны между светлыми и тёмными пятнами на фотографии.</w:t>
      </w:r>
    </w:p>
    <w:p w:rsidR="001E15E9" w:rsidRDefault="007C53A6" w:rsidP="00BC3B4B">
      <w:r>
        <w:t xml:space="preserve">На данном этапе работы </w:t>
      </w:r>
      <w:r w:rsidR="008D7FBC">
        <w:t xml:space="preserve">критичным является лишь разница в диапазонах между светлыми и тёмными пятнами. Цифровой шум не приводит </w:t>
      </w:r>
      <w:r w:rsidR="007224CD">
        <w:t>к неправильному поведению системы</w:t>
      </w:r>
      <w:r w:rsidR="00A90BAC">
        <w:t xml:space="preserve">. </w:t>
      </w:r>
      <w:commentRangeStart w:id="59"/>
      <w:proofErr w:type="gramStart"/>
      <w:r w:rsidR="00365EC6">
        <w:t>Затемнение лишь определённы областей на фотографии присутствует лишь на небольшом количестве доступных для обработки фотографий.</w:t>
      </w:r>
      <w:commentRangeEnd w:id="59"/>
      <w:proofErr w:type="gramEnd"/>
      <w:r w:rsidR="00954ACB">
        <w:rPr>
          <w:rStyle w:val="a8"/>
        </w:rPr>
        <w:commentReference w:id="59"/>
      </w:r>
      <w:r w:rsidR="00A33556">
        <w:t xml:space="preserve"> Поэтому</w:t>
      </w:r>
      <w:ins w:id="60" w:author="Kluev Andrey" w:date="2012-02-19T17:40:00Z">
        <w:r w:rsidR="00954ACB">
          <w:t>,</w:t>
        </w:r>
      </w:ins>
      <w:r w:rsidR="00A33556">
        <w:t xml:space="preserve"> на данном этапе работы происходит </w:t>
      </w:r>
      <w:r w:rsidR="00E42B3D">
        <w:t xml:space="preserve">корректировка лишь цветовых диапазонов путём масштабирования их с тем, чтобы </w:t>
      </w:r>
      <w:r w:rsidR="000A7BE9">
        <w:t xml:space="preserve">гистограмма занимала весь диапазон поддерживаемой глубины цвета (используются </w:t>
      </w:r>
      <w:r w:rsidR="008756FB">
        <w:t>8 бит на канал, фотографии преобразуются в градации серого – наиболее эффективного для обработки алгоритмами распознавания</w:t>
      </w:r>
      <w:r w:rsidR="000A7BE9">
        <w:t>)</w:t>
      </w:r>
      <w:r w:rsidR="008756FB">
        <w:t>.</w:t>
      </w:r>
    </w:p>
    <w:p w:rsidR="00D56670" w:rsidRDefault="00047112" w:rsidP="00431F45">
      <w:pPr>
        <w:pStyle w:val="2"/>
      </w:pPr>
      <w:r>
        <w:t xml:space="preserve">Подходы к поиску </w:t>
      </w:r>
      <w:del w:id="61" w:author="Kluev Andrey" w:date="2012-02-19T17:40:00Z">
        <w:r w:rsidR="001E15E9" w:rsidDel="00C477D2">
          <w:delText>закономерных зерновых структур</w:delText>
        </w:r>
      </w:del>
      <w:ins w:id="62" w:author="Kluev Andrey" w:date="2012-02-19T17:40:00Z">
        <w:r w:rsidR="00C477D2">
          <w:t>закономерностей</w:t>
        </w:r>
      </w:ins>
      <w:ins w:id="63" w:author="Kluev Andrey" w:date="2012-02-19T17:41:00Z">
        <w:r w:rsidR="00C477D2">
          <w:t xml:space="preserve"> </w:t>
        </w:r>
      </w:ins>
    </w:p>
    <w:p w:rsidR="008C3080" w:rsidRPr="00C137D4" w:rsidRDefault="00C137D4" w:rsidP="002E3D99">
      <w:r>
        <w:t>Существует несколько подходов для поиска областей</w:t>
      </w:r>
      <w:r w:rsidR="001D4D73">
        <w:t xml:space="preserve"> с одинаковыми</w:t>
      </w:r>
      <w:ins w:id="64" w:author="Kluev Andrey" w:date="2012-02-19T17:41:00Z">
        <w:r w:rsidR="00C477D2">
          <w:t xml:space="preserve"> </w:t>
        </w:r>
      </w:ins>
      <w:r w:rsidR="001D4D73">
        <w:t>зерновыми структурами</w:t>
      </w:r>
      <w:r w:rsidRPr="00C137D4">
        <w:t>:</w:t>
      </w:r>
    </w:p>
    <w:p w:rsidR="00C137D4" w:rsidRDefault="00242FB1" w:rsidP="00C137D4">
      <w:pPr>
        <w:pStyle w:val="a3"/>
        <w:numPr>
          <w:ilvl w:val="0"/>
          <w:numId w:val="1"/>
        </w:numPr>
      </w:pPr>
      <w:r>
        <w:t xml:space="preserve">Поиск по образцу. База знаний системы содержит шаблоны (паттерны) зерновых структур и использует их для поиска областей, наиболее похожих на </w:t>
      </w:r>
      <w:del w:id="65" w:author="Kluev Andrey" w:date="2012-02-19T17:42:00Z">
        <w:r w:rsidDel="00C477D2">
          <w:delText>какой-то</w:delText>
        </w:r>
      </w:del>
      <w:ins w:id="66" w:author="Kluev Andrey" w:date="2012-02-19T17:42:00Z">
        <w:r w:rsidR="00C477D2">
          <w:t xml:space="preserve">один из </w:t>
        </w:r>
      </w:ins>
      <w:r>
        <w:t xml:space="preserve"> класс</w:t>
      </w:r>
      <w:ins w:id="67" w:author="Kluev Andrey" w:date="2012-02-19T17:42:00Z">
        <w:r w:rsidR="00C477D2">
          <w:t>ов</w:t>
        </w:r>
      </w:ins>
      <w:r>
        <w:t xml:space="preserve"> паттернов.</w:t>
      </w:r>
    </w:p>
    <w:p w:rsidR="00242FB1" w:rsidRDefault="00895936" w:rsidP="00C137D4">
      <w:pPr>
        <w:pStyle w:val="a3"/>
        <w:numPr>
          <w:ilvl w:val="0"/>
          <w:numId w:val="1"/>
        </w:numPr>
      </w:pPr>
      <w:r>
        <w:t xml:space="preserve">Определение зёрен, их форм </w:t>
      </w:r>
      <w:r w:rsidR="00CE2892">
        <w:t xml:space="preserve">и взаимного расположения и их </w:t>
      </w:r>
      <w:ins w:id="68" w:author="Kluev Andrey" w:date="2012-02-19T17:43:00Z">
        <w:r w:rsidR="00C477D2">
          <w:t xml:space="preserve">дальнейшая </w:t>
        </w:r>
      </w:ins>
      <w:r w:rsidR="00CE2892">
        <w:t>классификация на основе этих данных.</w:t>
      </w:r>
    </w:p>
    <w:p w:rsidR="00371573" w:rsidRDefault="00324A51" w:rsidP="00283B55">
      <w:r>
        <w:t xml:space="preserve">Первые метод является </w:t>
      </w:r>
      <w:del w:id="69" w:author="Kluev Andrey" w:date="2012-02-19T17:43:00Z">
        <w:r w:rsidDel="004D772F">
          <w:delText xml:space="preserve">самым </w:delText>
        </w:r>
      </w:del>
      <w:ins w:id="70" w:author="Kluev Andrey" w:date="2012-02-19T17:43:00Z">
        <w:r w:rsidR="004D772F">
          <w:t xml:space="preserve">наиболее </w:t>
        </w:r>
        <w:r w:rsidR="004D772F">
          <w:t xml:space="preserve"> </w:t>
        </w:r>
      </w:ins>
      <w:r>
        <w:t xml:space="preserve">простым как с точки зрения </w:t>
      </w:r>
      <w:del w:id="71" w:author="Kluev Andrey" w:date="2012-02-19T17:44:00Z">
        <w:r w:rsidDel="004D772F">
          <w:delText>идеи</w:delText>
        </w:r>
      </w:del>
      <w:ins w:id="72" w:author="Kluev Andrey" w:date="2012-02-19T17:44:00Z">
        <w:r w:rsidR="004D772F">
          <w:t>постановки</w:t>
        </w:r>
      </w:ins>
      <w:r>
        <w:t>, т</w:t>
      </w:r>
      <w:r w:rsidR="00AE7E53">
        <w:t xml:space="preserve">ак и с точки зрения реализации. </w:t>
      </w:r>
      <w:r w:rsidR="000E39E3">
        <w:t xml:space="preserve">Второй вариант приближен </w:t>
      </w:r>
      <w:r w:rsidR="00AE7E53">
        <w:t>к тому, как классификация производится самим экспертом</w:t>
      </w:r>
      <w:del w:id="73" w:author="Kluev Andrey" w:date="2012-02-19T17:44:00Z">
        <w:r w:rsidR="00AE7E53" w:rsidDel="004D772F">
          <w:delText xml:space="preserve">, </w:delText>
        </w:r>
      </w:del>
      <w:ins w:id="74" w:author="Kluev Andrey" w:date="2012-02-19T17:44:00Z">
        <w:r w:rsidR="004D772F">
          <w:t>.</w:t>
        </w:r>
        <w:r w:rsidR="004D772F">
          <w:t xml:space="preserve"> </w:t>
        </w:r>
      </w:ins>
      <w:del w:id="75" w:author="Kluev Andrey" w:date="2012-02-19T17:44:00Z">
        <w:r w:rsidR="00AE7E53" w:rsidDel="004D772F">
          <w:delText xml:space="preserve">что </w:delText>
        </w:r>
      </w:del>
      <w:ins w:id="76" w:author="Kluev Andrey" w:date="2012-02-19T17:44:00Z">
        <w:r w:rsidR="004D772F">
          <w:t>Это</w:t>
        </w:r>
        <w:r w:rsidR="004D772F">
          <w:t xml:space="preserve"> </w:t>
        </w:r>
      </w:ins>
      <w:r w:rsidR="00AE7E53">
        <w:t>снижет вероятность ложного срабатывания</w:t>
      </w:r>
      <w:del w:id="77" w:author="Kluev Andrey" w:date="2012-02-19T17:45:00Z">
        <w:r w:rsidR="00AE7E53" w:rsidDel="004D772F">
          <w:delText xml:space="preserve">, </w:delText>
        </w:r>
      </w:del>
      <w:ins w:id="78" w:author="Kluev Andrey" w:date="2012-02-19T17:45:00Z">
        <w:r w:rsidR="004D772F">
          <w:t>. Тем не менее</w:t>
        </w:r>
      </w:ins>
      <w:ins w:id="79" w:author="Kluev Andrey" w:date="2012-02-19T17:46:00Z">
        <w:r w:rsidR="004D772F">
          <w:t>,</w:t>
        </w:r>
      </w:ins>
      <w:ins w:id="80" w:author="Kluev Andrey" w:date="2012-02-19T17:45:00Z">
        <w:r w:rsidR="004D772F">
          <w:t xml:space="preserve"> данный метод</w:t>
        </w:r>
        <w:r w:rsidR="004D772F">
          <w:t xml:space="preserve"> </w:t>
        </w:r>
      </w:ins>
      <w:del w:id="81" w:author="Kluev Andrey" w:date="2012-02-19T17:45:00Z">
        <w:r w:rsidR="00AE7E53" w:rsidDel="004D772F">
          <w:delText xml:space="preserve">но </w:delText>
        </w:r>
      </w:del>
      <w:r w:rsidR="00AE7E53">
        <w:t xml:space="preserve">является более </w:t>
      </w:r>
      <w:del w:id="82" w:author="Kluev Andrey" w:date="2012-02-19T17:45:00Z">
        <w:r w:rsidR="00AE7E53" w:rsidDel="004D772F">
          <w:delText>вычислительно</w:delText>
        </w:r>
      </w:del>
      <w:del w:id="83" w:author="Kluev Andrey" w:date="2012-02-19T17:44:00Z">
        <w:r w:rsidR="00AE7E53" w:rsidDel="004D772F">
          <w:delText xml:space="preserve"> </w:delText>
        </w:r>
      </w:del>
      <w:ins w:id="84" w:author="Kluev Andrey" w:date="2012-02-19T17:45:00Z">
        <w:r w:rsidR="004D772F">
          <w:t>ресурсо</w:t>
        </w:r>
      </w:ins>
      <w:r w:rsidR="00AE7E53">
        <w:t xml:space="preserve">ёмким и сложным для </w:t>
      </w:r>
      <w:del w:id="85" w:author="Kluev Andrey" w:date="2012-02-19T17:46:00Z">
        <w:r w:rsidR="00AE7E53" w:rsidDel="004D772F">
          <w:delText xml:space="preserve">поддержания </w:delText>
        </w:r>
      </w:del>
      <w:ins w:id="86" w:author="Kluev Andrey" w:date="2012-02-19T17:46:00Z">
        <w:r w:rsidR="004D772F">
          <w:t>поддерж</w:t>
        </w:r>
        <w:r w:rsidR="004D772F">
          <w:t>ки</w:t>
        </w:r>
        <w:r w:rsidR="004D772F">
          <w:t xml:space="preserve"> </w:t>
        </w:r>
      </w:ins>
      <w:r w:rsidR="00AE7E53">
        <w:t>(</w:t>
      </w:r>
      <w:commentRangeStart w:id="87"/>
      <w:r w:rsidR="00AE7E53">
        <w:t>эксперт уже не может так настроить систе</w:t>
      </w:r>
      <w:r w:rsidR="00E90BDB">
        <w:t>му для работы в других условиях</w:t>
      </w:r>
      <w:commentRangeEnd w:id="87"/>
      <w:r w:rsidR="004D772F">
        <w:rPr>
          <w:rStyle w:val="a8"/>
        </w:rPr>
        <w:commentReference w:id="87"/>
      </w:r>
      <w:r w:rsidR="00AE7E53">
        <w:t>)</w:t>
      </w:r>
      <w:r w:rsidR="00E90BDB">
        <w:t>.</w:t>
      </w:r>
      <w:r w:rsidR="00371573">
        <w:t xml:space="preserve"> Кроме того, как показала практика, первый вариант работает достаточно эффективно как с точки зрения </w:t>
      </w:r>
      <w:del w:id="88" w:author="Kluev Andrey" w:date="2012-02-19T17:48:00Z">
        <w:r w:rsidR="00371573" w:rsidDel="004D772F">
          <w:delText>скорости работы</w:delText>
        </w:r>
      </w:del>
      <w:ins w:id="89" w:author="Kluev Andrey" w:date="2012-02-19T17:48:00Z">
        <w:r w:rsidR="004D772F">
          <w:t>производительности</w:t>
        </w:r>
      </w:ins>
      <w:r w:rsidR="00B65EB1">
        <w:t>,</w:t>
      </w:r>
      <w:r w:rsidR="00371573">
        <w:t xml:space="preserve"> так и с точки зрения </w:t>
      </w:r>
      <w:commentRangeStart w:id="90"/>
      <w:r w:rsidR="00371573">
        <w:t>релев</w:t>
      </w:r>
      <w:r w:rsidR="00966FEA">
        <w:t>антности</w:t>
      </w:r>
      <w:commentRangeEnd w:id="90"/>
      <w:r w:rsidR="004D772F">
        <w:rPr>
          <w:rStyle w:val="a8"/>
        </w:rPr>
        <w:commentReference w:id="90"/>
      </w:r>
      <w:r w:rsidR="00966FEA">
        <w:t xml:space="preserve"> выдаваемого результата.</w:t>
      </w:r>
    </w:p>
    <w:p w:rsidR="002D5B3B" w:rsidDel="00EA654C" w:rsidRDefault="002D5B3B" w:rsidP="002D5B3B">
      <w:pPr>
        <w:pStyle w:val="2"/>
        <w:rPr>
          <w:del w:id="91" w:author="Kluev Andrey" w:date="2012-02-19T17:50:00Z"/>
        </w:rPr>
      </w:pPr>
      <w:del w:id="92" w:author="Kluev Andrey" w:date="2012-02-19T17:50:00Z">
        <w:r w:rsidDel="00EA654C">
          <w:delText>Алгоритм работы системы поиска закономерных зерновых структур</w:delText>
        </w:r>
      </w:del>
    </w:p>
    <w:p w:rsidR="00D737A5" w:rsidRPr="003D42D2" w:rsidRDefault="003D42D2" w:rsidP="00D737A5">
      <w:r>
        <w:t xml:space="preserve">Поиск </w:t>
      </w:r>
      <w:del w:id="93" w:author="Kluev Andrey" w:date="2012-02-19T17:50:00Z">
        <w:r w:rsidDel="00EA654C">
          <w:delText>закономерных структур</w:delText>
        </w:r>
      </w:del>
      <w:ins w:id="94" w:author="Kluev Andrey" w:date="2012-02-19T17:50:00Z">
        <w:r w:rsidR="00EA654C">
          <w:t>закономерностей</w:t>
        </w:r>
      </w:ins>
      <w:r>
        <w:t xml:space="preserve"> разбивается на два больших этапа</w:t>
      </w:r>
      <w:r w:rsidRPr="003D42D2">
        <w:t>:</w:t>
      </w:r>
    </w:p>
    <w:p w:rsidR="003D42D2" w:rsidRDefault="003D42D2" w:rsidP="003D42D2">
      <w:pPr>
        <w:pStyle w:val="a3"/>
        <w:numPr>
          <w:ilvl w:val="0"/>
          <w:numId w:val="7"/>
        </w:numPr>
      </w:pPr>
      <w:r>
        <w:t>Система обучается структурам, которые она может в дальнейшем распознавать.</w:t>
      </w:r>
    </w:p>
    <w:p w:rsidR="003D42D2" w:rsidRDefault="00CA4259" w:rsidP="003D42D2">
      <w:pPr>
        <w:pStyle w:val="a3"/>
        <w:numPr>
          <w:ilvl w:val="0"/>
          <w:numId w:val="7"/>
        </w:numPr>
      </w:pPr>
      <w:r>
        <w:t xml:space="preserve">Системе на вход подаётся фотография шлифа, и она ищет на ней </w:t>
      </w:r>
      <w:del w:id="95" w:author="Kluev Andrey" w:date="2012-02-19T17:51:00Z">
        <w:r w:rsidDel="00EA654C">
          <w:delText>закономерные структуры</w:delText>
        </w:r>
      </w:del>
      <w:ins w:id="96" w:author="Kluev Andrey" w:date="2012-02-19T17:51:00Z">
        <w:r w:rsidR="00EA654C">
          <w:t>закономерности</w:t>
        </w:r>
      </w:ins>
      <w:r>
        <w:t>.</w:t>
      </w:r>
    </w:p>
    <w:p w:rsidR="00CA4259" w:rsidRDefault="00350B3C" w:rsidP="00CA4259">
      <w:r>
        <w:t xml:space="preserve">На данном этапе работы используется обучение системы </w:t>
      </w:r>
      <w:ins w:id="97" w:author="Kluev Andrey" w:date="2012-02-19T17:53:00Z">
        <w:r w:rsidR="00EA654C">
          <w:t>«</w:t>
        </w:r>
      </w:ins>
      <w:r>
        <w:t>с учителем</w:t>
      </w:r>
      <w:ins w:id="98" w:author="Kluev Andrey" w:date="2012-02-19T17:53:00Z">
        <w:r w:rsidR="00EA654C">
          <w:t>»</w:t>
        </w:r>
      </w:ins>
      <w:r>
        <w:t xml:space="preserve">. </w:t>
      </w:r>
      <w:r w:rsidR="000775B5">
        <w:t xml:space="preserve">Как было описано </w:t>
      </w:r>
      <w:del w:id="99" w:author="Kluev Andrey" w:date="2012-02-19T17:53:00Z">
        <w:r w:rsidR="000775B5" w:rsidDel="00EA654C">
          <w:delText>в предыдущем разделе</w:delText>
        </w:r>
      </w:del>
      <w:ins w:id="100" w:author="Kluev Andrey" w:date="2012-02-19T17:53:00Z">
        <w:r w:rsidR="00EA654C">
          <w:t>выше</w:t>
        </w:r>
      </w:ins>
      <w:r w:rsidR="000775B5">
        <w:t xml:space="preserve">, было решено использовать </w:t>
      </w:r>
      <w:r w:rsidR="00082AC7">
        <w:t>распознав</w:t>
      </w:r>
      <w:r w:rsidR="007B044A">
        <w:t>ание структур по их образцу</w:t>
      </w:r>
      <w:del w:id="101" w:author="Kluev Andrey" w:date="2012-02-19T17:53:00Z">
        <w:r w:rsidR="007B044A" w:rsidDel="00EA654C">
          <w:delText xml:space="preserve">, </w:delText>
        </w:r>
      </w:del>
      <w:ins w:id="102" w:author="Kluev Andrey" w:date="2012-02-19T17:53:00Z">
        <w:r w:rsidR="00EA654C">
          <w:t>.</w:t>
        </w:r>
        <w:r w:rsidR="00EA654C">
          <w:t xml:space="preserve"> </w:t>
        </w:r>
      </w:ins>
      <w:del w:id="103" w:author="Kluev Andrey" w:date="2012-02-19T17:53:00Z">
        <w:r w:rsidR="007B044A" w:rsidDel="00EA654C">
          <w:delText>по</w:delText>
        </w:r>
        <w:r w:rsidR="00082AC7" w:rsidDel="00EA654C">
          <w:delText xml:space="preserve">этому </w:delText>
        </w:r>
      </w:del>
      <w:ins w:id="104" w:author="Kluev Andrey" w:date="2012-02-19T17:52:00Z">
        <w:r w:rsidR="00EA654C">
          <w:t>«</w:t>
        </w:r>
      </w:ins>
      <w:del w:id="105" w:author="Kluev Andrey" w:date="2012-02-19T17:53:00Z">
        <w:r w:rsidR="00082AC7" w:rsidDel="00EA654C">
          <w:delText>учитель</w:delText>
        </w:r>
      </w:del>
      <w:ins w:id="106" w:author="Kluev Andrey" w:date="2012-02-19T17:53:00Z">
        <w:r w:rsidR="00EA654C">
          <w:t>У</w:t>
        </w:r>
        <w:r w:rsidR="00EA654C">
          <w:t>читель</w:t>
        </w:r>
      </w:ins>
      <w:ins w:id="107" w:author="Kluev Andrey" w:date="2012-02-19T17:52:00Z">
        <w:r w:rsidR="00EA654C">
          <w:t>»</w:t>
        </w:r>
      </w:ins>
      <w:r w:rsidR="00082AC7">
        <w:t xml:space="preserve"> </w:t>
      </w:r>
      <w:del w:id="108" w:author="Kluev Andrey" w:date="2012-02-19T17:52:00Z">
        <w:r w:rsidR="00082AC7" w:rsidDel="00EA654C">
          <w:delText xml:space="preserve">подготавливает </w:delText>
        </w:r>
      </w:del>
      <w:ins w:id="109" w:author="Kluev Andrey" w:date="2012-02-19T17:52:00Z">
        <w:r w:rsidR="00EA654C">
          <w:t>готовит</w:t>
        </w:r>
        <w:r w:rsidR="00EA654C">
          <w:t xml:space="preserve"> </w:t>
        </w:r>
      </w:ins>
      <w:r w:rsidR="00082AC7">
        <w:t>паттерны структур (небольшие участки фотографий шлифов, на которых</w:t>
      </w:r>
      <w:r w:rsidR="007B044A">
        <w:t xml:space="preserve"> отображены наиболее характерные участки </w:t>
      </w:r>
      <w:del w:id="110" w:author="Kluev Andrey" w:date="2012-02-19T17:52:00Z">
        <w:r w:rsidR="007B044A" w:rsidDel="00EA654C">
          <w:delText>зерновой структуры</w:delText>
        </w:r>
      </w:del>
      <w:ins w:id="111" w:author="Kluev Andrey" w:date="2012-02-19T17:52:00Z">
        <w:r w:rsidR="00EA654C">
          <w:t>микроструктуры</w:t>
        </w:r>
      </w:ins>
      <w:r w:rsidR="00082AC7">
        <w:t>)</w:t>
      </w:r>
      <w:r w:rsidR="007B044A">
        <w:t xml:space="preserve"> и подаёт </w:t>
      </w:r>
      <w:ins w:id="112" w:author="Kluev Andrey" w:date="2012-02-19T17:53:00Z">
        <w:r w:rsidR="00EA654C">
          <w:t xml:space="preserve">их </w:t>
        </w:r>
      </w:ins>
      <w:r w:rsidR="007B044A">
        <w:t xml:space="preserve">на вход системе. </w:t>
      </w:r>
      <w:r w:rsidR="00750D4A">
        <w:t>При этом</w:t>
      </w:r>
      <w:proofErr w:type="gramStart"/>
      <w:ins w:id="113" w:author="Kluev Andrey" w:date="2012-02-19T17:53:00Z">
        <w:r w:rsidR="00EA654C">
          <w:t>,</w:t>
        </w:r>
      </w:ins>
      <w:proofErr w:type="gramEnd"/>
      <w:r w:rsidR="00750D4A">
        <w:t xml:space="preserve"> он также сообщает о том, к какому классу структур относится </w:t>
      </w:r>
      <w:del w:id="114" w:author="Kluev Andrey" w:date="2012-02-19T17:54:00Z">
        <w:r w:rsidR="00750D4A" w:rsidDel="00EA654C">
          <w:delText xml:space="preserve">эта </w:delText>
        </w:r>
      </w:del>
      <w:ins w:id="115" w:author="Kluev Andrey" w:date="2012-02-19T17:54:00Z">
        <w:r w:rsidR="00EA654C">
          <w:t>данный</w:t>
        </w:r>
        <w:r w:rsidR="00EA654C">
          <w:t xml:space="preserve"> </w:t>
        </w:r>
      </w:ins>
      <w:del w:id="116" w:author="Kluev Andrey" w:date="2012-02-19T17:54:00Z">
        <w:r w:rsidR="00750D4A" w:rsidDel="00EA654C">
          <w:delText>фотография</w:delText>
        </w:r>
      </w:del>
      <w:ins w:id="117" w:author="Kluev Andrey" w:date="2012-02-19T17:54:00Z">
        <w:r w:rsidR="00EA654C">
          <w:t>паттерн</w:t>
        </w:r>
      </w:ins>
      <w:r w:rsidR="00750D4A">
        <w:t>.</w:t>
      </w:r>
    </w:p>
    <w:p w:rsidR="00857647" w:rsidRPr="00EA654C" w:rsidRDefault="00857647" w:rsidP="00CA4259">
      <w:pPr>
        <w:rPr>
          <w:rPrChange w:id="118" w:author="Kluev Andrey" w:date="2012-02-19T17:54:00Z">
            <w:rPr>
              <w:lang w:val="en-US"/>
            </w:rPr>
          </w:rPrChange>
        </w:rPr>
      </w:pPr>
      <w:r>
        <w:lastRenderedPageBreak/>
        <w:t>После того</w:t>
      </w:r>
      <w:del w:id="119" w:author="Kluev Andrey" w:date="2012-02-19T17:54:00Z">
        <w:r w:rsidDel="00EA654C">
          <w:delText>,</w:delText>
        </w:r>
      </w:del>
      <w:r>
        <w:t xml:space="preserve"> как </w:t>
      </w:r>
      <w:del w:id="120" w:author="Kluev Andrey" w:date="2012-02-19T17:54:00Z">
        <w:r w:rsidDel="00EA654C">
          <w:delText xml:space="preserve">была заполнена </w:delText>
        </w:r>
      </w:del>
      <w:r>
        <w:t xml:space="preserve">база знаний системы </w:t>
      </w:r>
      <w:ins w:id="121" w:author="Kluev Andrey" w:date="2012-02-19T17:55:00Z">
        <w:r w:rsidR="00EA654C">
          <w:t xml:space="preserve">заполнена </w:t>
        </w:r>
      </w:ins>
      <w:r>
        <w:t xml:space="preserve">(в зависимости от </w:t>
      </w:r>
      <w:del w:id="122" w:author="Kluev Andrey" w:date="2012-02-19T17:55:00Z">
        <w:r w:rsidDel="00EA654C">
          <w:delText xml:space="preserve">использованного </w:delText>
        </w:r>
      </w:del>
      <w:ins w:id="123" w:author="Kluev Andrey" w:date="2012-02-19T17:55:00Z">
        <w:r w:rsidR="00EA654C">
          <w:t>используемого</w:t>
        </w:r>
        <w:r w:rsidR="00EA654C">
          <w:t xml:space="preserve"> </w:t>
        </w:r>
      </w:ins>
      <w:r>
        <w:t xml:space="preserve">алгоритма </w:t>
      </w:r>
      <w:r w:rsidR="007C626B">
        <w:t xml:space="preserve">распознавания это может быть </w:t>
      </w:r>
      <w:del w:id="124" w:author="Kluev Andrey" w:date="2012-02-19T17:55:00Z">
        <w:r w:rsidR="007C626B" w:rsidDel="00EA654C">
          <w:delText xml:space="preserve">как </w:delText>
        </w:r>
      </w:del>
      <w:r w:rsidR="007C626B">
        <w:t xml:space="preserve">матрица весовых коэффициентов </w:t>
      </w:r>
      <w:proofErr w:type="spellStart"/>
      <w:r w:rsidR="007C626B">
        <w:t>нейросети</w:t>
      </w:r>
      <w:proofErr w:type="spellEnd"/>
      <w:r w:rsidR="007C626B">
        <w:t xml:space="preserve">, </w:t>
      </w:r>
      <w:del w:id="125" w:author="Kluev Andrey" w:date="2012-02-19T17:55:00Z">
        <w:r w:rsidR="007C626B" w:rsidDel="00EA654C">
          <w:delText xml:space="preserve">также </w:delText>
        </w:r>
      </w:del>
      <w:ins w:id="126" w:author="Kluev Andrey" w:date="2012-02-19T17:55:00Z">
        <w:r w:rsidR="00EA654C">
          <w:t>или</w:t>
        </w:r>
        <w:r w:rsidR="00EA654C">
          <w:t xml:space="preserve"> </w:t>
        </w:r>
      </w:ins>
      <w:r w:rsidR="007C626B">
        <w:t xml:space="preserve">это может быть </w:t>
      </w:r>
      <w:r w:rsidR="00694402">
        <w:t xml:space="preserve">база с </w:t>
      </w:r>
      <w:proofErr w:type="spellStart"/>
      <w:r w:rsidR="00694402">
        <w:t>предобработанными</w:t>
      </w:r>
      <w:proofErr w:type="spellEnd"/>
      <w:ins w:id="127" w:author="Kluev Andrey" w:date="2012-02-19T17:55:00Z">
        <w:r w:rsidR="00EA654C">
          <w:t xml:space="preserve"> </w:t>
        </w:r>
      </w:ins>
      <w:r w:rsidR="00694402">
        <w:t>фотографиями</w:t>
      </w:r>
      <w:r>
        <w:t>)</w:t>
      </w:r>
      <w:ins w:id="128" w:author="Kluev Andrey" w:date="2012-02-19T17:56:00Z">
        <w:r w:rsidR="00EA654C">
          <w:t xml:space="preserve"> </w:t>
        </w:r>
      </w:ins>
      <w:r w:rsidR="007B004C">
        <w:t xml:space="preserve">система может </w:t>
      </w:r>
      <w:del w:id="129" w:author="Kluev Andrey" w:date="2012-02-19T17:56:00Z">
        <w:r w:rsidR="007B004C" w:rsidDel="00EA654C">
          <w:delText xml:space="preserve">начать </w:delText>
        </w:r>
      </w:del>
      <w:ins w:id="130" w:author="Kluev Andrey" w:date="2012-02-19T17:56:00Z">
        <w:r w:rsidR="00EA654C">
          <w:t>нач</w:t>
        </w:r>
        <w:r w:rsidR="00EA654C">
          <w:t>инать</w:t>
        </w:r>
        <w:r w:rsidR="00EA654C">
          <w:t xml:space="preserve"> </w:t>
        </w:r>
      </w:ins>
      <w:r w:rsidR="007B004C">
        <w:t>распознавать структуры, которым она была обучена.</w:t>
      </w:r>
      <w:r w:rsidR="00FD1E39">
        <w:t xml:space="preserve"> Распознавание структур происходит в несколько этапов</w:t>
      </w:r>
      <w:r w:rsidR="00FD1E39" w:rsidRPr="00B74560">
        <w:t>:</w:t>
      </w:r>
    </w:p>
    <w:p w:rsidR="00B74560" w:rsidRDefault="0050183C" w:rsidP="00CA4259">
      <w:pPr>
        <w:rPr>
          <w:ins w:id="131" w:author="Kluev Andrey" w:date="2012-02-19T17:56:00Z"/>
          <w:noProof/>
          <w:lang w:eastAsia="ru-RU"/>
        </w:rPr>
      </w:pPr>
      <w:r>
        <w:rPr>
          <w:noProof/>
          <w:lang w:eastAsia="ru-RU"/>
        </w:rPr>
      </w:r>
      <w:r w:rsidRPr="0050183C">
        <w:rPr>
          <w:noProof/>
          <w:lang w:eastAsia="ru-RU"/>
        </w:rPr>
        <w:pict>
          <v:group id="Полотно 2" o:spid="_x0000_s1026" editas="canvas" style="width:6in;height:161.65pt;mso-position-horizontal-relative:char;mso-position-vertical-relative:line" coordsize="54864,20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20529;visibility:visible">
              <v:fill o:detectmouseclick="t"/>
              <v:path o:connecttype="none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3" o:spid="_x0000_s1028" type="#_x0000_t109" style="position:absolute;left:1552;top:3536;width:11732;height:50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>
                <w:txbxContent>
                  <w:p w:rsidR="00B74560" w:rsidRPr="00B74560" w:rsidRDefault="00B74560" w:rsidP="00B74560">
                    <w:pPr>
                      <w:jc w:val="center"/>
                    </w:pPr>
                    <w:r>
                      <w:t>Предобработка изображения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6" o:spid="_x0000_s1029" type="#_x0000_t13" style="position:absolute;left:14578;top:5003;width:4819;height:25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9vtsEA&#10;AADaAAAADwAAAGRycy9kb3ducmV2LnhtbESPQYvCMBSE74L/ITzBi6yJsoh0jVIUwYMHV3fvj+bZ&#10;FpuXksRa/70RFvY4zMw3zGrT20Z05EPtWMNsqkAQF87UXGr4uew/liBCRDbYOCYNTwqwWQ8HK8yM&#10;e/A3dedYigThkKGGKsY2kzIUFVkMU9cSJ+/qvMWYpC+l8fhIcNvIuVILabHmtFBhS9uKitv5bjUs&#10;Jzt3qj9V/vTHrjjkv8erOgWtx6M+/wIRqY//4b/2wWhYwPtKu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fb7bBAAAA2gAAAA8AAAAAAAAAAAAAAAAAmAIAAGRycy9kb3du&#10;cmV2LnhtbFBLBQYAAAAABAAEAPUAAACGAwAAAAA=&#10;" adj="15800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</v:shape>
            <v:shape id="Блок-схема: процесс 8" o:spid="_x0000_s1030" type="#_x0000_t109" style="position:absolute;left:20174;top:3540;width:11728;height:50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4f81bd [3204]" strokecolor="#243f60 [1604]" strokeweight="2pt">
              <v:textbox>
                <w:txbxContent>
                  <w:p w:rsidR="00665247" w:rsidRDefault="00665247" w:rsidP="00665247">
                    <w:pPr>
                      <w:pStyle w:val="a4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Поиск паттернов</w:t>
                    </w:r>
                  </w:p>
                </w:txbxContent>
              </v:textbox>
            </v:shape>
            <v:shape id="Стрелка вправо 9" o:spid="_x0000_s1031" type="#_x0000_t13" style="position:absolute;left:33717;top:5093;width:4814;height:2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3ErMQA&#10;AADaAAAADwAAAGRycy9kb3ducmV2LnhtbESPQWvCQBSE74X+h+UVvJS6UaTV6EaqIEgvxcQeentk&#10;X5OQ7Nslu5r4791CocdhZr5hNtvRdOJKvW8sK5hNExDEpdUNVwrOxeFlCcIHZI2dZVJwIw/b7PFh&#10;g6m2A5/omodKRAj7FBXUIbhUSl/WZNBPrSOO3o/tDYYo+0rqHocIN52cJ8mrNNhwXKjR0b6mss0v&#10;RkH1VuDn7qvNv4fw4fi8o6VbPCs1eRrf1yACjeE//Nc+agUr+L0Sb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dxKzEAAAA2gAAAA8AAAAAAAAAAAAAAAAAmAIAAGRycy9k&#10;b3ducmV2LnhtbFBLBQYAAAAABAAEAPUAAACJAwAAAAA=&#10;" adj="15801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743056" w:rsidRDefault="00743056" w:rsidP="0074305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Блок-схема: процесс 10" o:spid="_x0000_s1032" type="#_x0000_t109" style="position:absolute;left:39842;top:3540;width:11728;height:50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<v:textbox>
                <w:txbxContent>
                  <w:p w:rsidR="00743056" w:rsidRDefault="00743056" w:rsidP="00743056">
                    <w:pPr>
                      <w:pStyle w:val="a4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Отображение результата</w:t>
                    </w:r>
                  </w:p>
                </w:txbxContent>
              </v:textbox>
            </v:shape>
            <v:shape id="Блок-схема: процесс 11" o:spid="_x0000_s1033" type="#_x0000_t109" style="position:absolute;left:20174;top:14135;width:11728;height:5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bn/8IA&#10;AADbAAAADwAAAGRycy9kb3ducmV2LnhtbERPTWvCQBC9C/6HZQredJMiElNXqQVBeyk1UnocstMk&#10;bXY27K5J+u/dQsHbPN7nbHajaUVPzjeWFaSLBARxaXXDlYJLcZhnIHxA1thaJgW/5GG3nU42mGs7&#10;8Dv151CJGMI+RwV1CF0upS9rMugXtiOO3Jd1BkOErpLa4RDDTSsfk2QlDTYcG2rs6KWm8ud8NQqK&#10;N7f+SD+PxRC+r/tTtsya194rNXsYn59ABBrDXfzvPuo4P4W/X+I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5uf/wgAAANsAAAAPAAAAAAAAAAAAAAAAAJgCAABkcnMvZG93&#10;bnJldi54bWxQSwUGAAAAAAQABAD1AAAAhwMAAAAA&#10;" fillcolor="#8064a2 [3207]" strokecolor="#3f3151 [1607]" strokeweight="2pt">
              <v:textbox>
                <w:txbxContent>
                  <w:p w:rsidR="00C22EB2" w:rsidRPr="00C22EB2" w:rsidRDefault="00C22EB2" w:rsidP="00C22EB2">
                    <w:pPr>
                      <w:pStyle w:val="a4"/>
                      <w:spacing w:before="0" w:beforeAutospacing="0" w:after="200" w:afterAutospacing="0" w:line="276" w:lineRule="auto"/>
                      <w:jc w:val="center"/>
                      <w:rPr>
                        <w:rFonts w:eastAsia="Calibri"/>
                        <w:sz w:val="22"/>
                        <w:szCs w:val="22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База</w:t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br/>
                      <w:t>знаний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Стрелка вверх 12" o:spid="_x0000_s1034" type="#_x0000_t68" style="position:absolute;left:24412;top:9057;width:3020;height:43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zE70A&#10;AADbAAAADwAAAGRycy9kb3ducmV2LnhtbERPy6rCMBDdC/5DGMGdpgoWqUYpguBjddUPGJqxjTaT&#10;0kStf2+EC+7mcJ6zXHe2Fk9qvXGsYDJOQBAXThsuFVzO29EchA/IGmvHpOBNHtarfm+JmXYv/qPn&#10;KZQihrDPUEEVQpNJ6YuKLPqxa4gjd3WtxRBhW0rd4iuG21pOkySVFg3Hhgob2lRU3E8Pq8C44r7f&#10;PuRhfqNZbo552r1vqVLDQZcvQATqwk/8797pOH8K31/i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HKzE70AAADbAAAADwAAAAAAAAAAAAAAAACYAgAAZHJzL2Rvd25yZXYu&#10;eG1sUEsFBgAAAAAEAAQA9QAAAIIDAAAAAA==&#10;" adj="7560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</v:shape>
            <w10:wrap type="none"/>
            <w10:anchorlock/>
          </v:group>
        </w:pict>
      </w:r>
    </w:p>
    <w:p w:rsidR="00D44151" w:rsidRPr="00B74560" w:rsidRDefault="00D44151" w:rsidP="00D44151">
      <w:pPr>
        <w:jc w:val="center"/>
        <w:rPr>
          <w:lang w:val="en-US"/>
        </w:rPr>
        <w:pPrChange w:id="132" w:author="Kluev Andrey" w:date="2012-02-19T17:56:00Z">
          <w:pPr/>
        </w:pPrChange>
      </w:pPr>
      <w:ins w:id="133" w:author="Kluev Andrey" w:date="2012-02-19T17:57:00Z">
        <w:r>
          <w:rPr>
            <w:noProof/>
            <w:lang w:eastAsia="ru-RU"/>
          </w:rPr>
          <w:t>Рис.1 Этапы распознавания микроструктур</w:t>
        </w:r>
      </w:ins>
    </w:p>
    <w:p w:rsidR="00FD1E39" w:rsidRPr="000E4E15" w:rsidRDefault="000E4E15" w:rsidP="00FD1E39">
      <w:pPr>
        <w:pStyle w:val="a3"/>
        <w:numPr>
          <w:ilvl w:val="0"/>
          <w:numId w:val="8"/>
        </w:numPr>
        <w:rPr>
          <w:lang w:val="en-US"/>
        </w:rPr>
      </w:pPr>
      <w:r>
        <w:t>Предобработка фотографий.</w:t>
      </w:r>
    </w:p>
    <w:p w:rsidR="000E4E15" w:rsidRPr="004D4D52" w:rsidRDefault="004D4D52" w:rsidP="000E4E15">
      <w:pPr>
        <w:pStyle w:val="a3"/>
      </w:pPr>
      <w:r>
        <w:t>Как было описано выше, фотографии на входе системы могут быть зашумлены и на этом шаге происходят следующие операции</w:t>
      </w:r>
      <w:r w:rsidRPr="004D4D52">
        <w:t>:</w:t>
      </w:r>
    </w:p>
    <w:p w:rsidR="004D4D52" w:rsidRDefault="00482868" w:rsidP="004D4D52">
      <w:pPr>
        <w:pStyle w:val="a3"/>
        <w:numPr>
          <w:ilvl w:val="0"/>
          <w:numId w:val="1"/>
        </w:numPr>
      </w:pPr>
      <w:del w:id="134" w:author="Kluev Andrey" w:date="2012-02-19T17:58:00Z">
        <w:r w:rsidDel="00D00B43">
          <w:delText xml:space="preserve">Преобразование </w:delText>
        </w:r>
      </w:del>
      <w:ins w:id="135" w:author="Kluev Andrey" w:date="2012-02-19T17:58:00Z">
        <w:r w:rsidR="00D00B43">
          <w:t>п</w:t>
        </w:r>
        <w:r w:rsidR="00D00B43">
          <w:t xml:space="preserve">реобразование </w:t>
        </w:r>
      </w:ins>
      <w:r>
        <w:t>фотографии в формат градации серого с глубиной цвета 8 бит (наиболее оптимальный для большинства алгоритмов распознавания</w:t>
      </w:r>
      <w:del w:id="136" w:author="Kluev Andrey" w:date="2012-02-19T17:58:00Z">
        <w:r w:rsidDel="00D00B43">
          <w:delText>).</w:delText>
        </w:r>
      </w:del>
      <w:ins w:id="137" w:author="Kluev Andrey" w:date="2012-02-19T17:58:00Z">
        <w:r w:rsidR="00D00B43">
          <w:t>)</w:t>
        </w:r>
        <w:r w:rsidR="00D00B43">
          <w:t>,</w:t>
        </w:r>
      </w:ins>
    </w:p>
    <w:p w:rsidR="00256E54" w:rsidRDefault="00132BC2" w:rsidP="00256E54">
      <w:pPr>
        <w:pStyle w:val="a3"/>
        <w:numPr>
          <w:ilvl w:val="0"/>
          <w:numId w:val="1"/>
        </w:numPr>
      </w:pPr>
      <w:del w:id="138" w:author="Kluev Andrey" w:date="2012-02-19T17:58:00Z">
        <w:r w:rsidDel="00D00B43">
          <w:delText xml:space="preserve">Корректировка </w:delText>
        </w:r>
      </w:del>
      <w:ins w:id="139" w:author="Kluev Andrey" w:date="2012-02-19T17:58:00Z">
        <w:r w:rsidR="00D00B43">
          <w:t>к</w:t>
        </w:r>
        <w:r w:rsidR="00D00B43">
          <w:t xml:space="preserve">орректировка </w:t>
        </w:r>
      </w:ins>
      <w:r>
        <w:t>контраста изображения путём масштабирования цветов до получения гистограммы изображения, полностью покрывающей диапазон от 0 до 255.</w:t>
      </w:r>
    </w:p>
    <w:p w:rsidR="00256E54" w:rsidRDefault="00256E54" w:rsidP="00256E54">
      <w:pPr>
        <w:pStyle w:val="a3"/>
      </w:pPr>
      <w:r>
        <w:t xml:space="preserve">Такие же </w:t>
      </w:r>
      <w:del w:id="140" w:author="Kluev Andrey" w:date="2012-02-19T17:58:00Z">
        <w:r w:rsidDel="00D00B43">
          <w:delText xml:space="preserve">точно </w:delText>
        </w:r>
      </w:del>
      <w:r>
        <w:t xml:space="preserve">действия </w:t>
      </w:r>
      <w:del w:id="141" w:author="Kluev Andrey" w:date="2012-02-19T17:58:00Z">
        <w:r w:rsidDel="00D00B43">
          <w:delText xml:space="preserve">происходят </w:delText>
        </w:r>
      </w:del>
      <w:ins w:id="142" w:author="Kluev Andrey" w:date="2012-02-19T17:58:00Z">
        <w:r w:rsidR="00D00B43">
          <w:t>выполняются</w:t>
        </w:r>
        <w:r w:rsidR="00D00B43">
          <w:t xml:space="preserve"> </w:t>
        </w:r>
      </w:ins>
      <w:del w:id="143" w:author="Kluev Andrey" w:date="2012-02-19T17:58:00Z">
        <w:r w:rsidDel="00D00B43">
          <w:delText xml:space="preserve">и </w:delText>
        </w:r>
      </w:del>
      <w:r>
        <w:t xml:space="preserve">с фотографиями, используемыми </w:t>
      </w:r>
      <w:del w:id="144" w:author="Kluev Andrey" w:date="2012-02-19T17:58:00Z">
        <w:r w:rsidDel="00D00B43">
          <w:delText xml:space="preserve">для </w:delText>
        </w:r>
      </w:del>
      <w:ins w:id="145" w:author="Kluev Andrey" w:date="2012-02-19T17:58:00Z">
        <w:r w:rsidR="00D00B43">
          <w:t>при</w:t>
        </w:r>
        <w:r w:rsidR="00D00B43">
          <w:t xml:space="preserve"> </w:t>
        </w:r>
      </w:ins>
      <w:proofErr w:type="gramStart"/>
      <w:r>
        <w:t>обучени</w:t>
      </w:r>
      <w:del w:id="146" w:author="Kluev Andrey" w:date="2012-02-19T17:58:00Z">
        <w:r w:rsidDel="00D00B43">
          <w:delText>я</w:delText>
        </w:r>
      </w:del>
      <w:ins w:id="147" w:author="Kluev Andrey" w:date="2012-02-19T17:58:00Z">
        <w:r w:rsidR="00D00B43">
          <w:t>и</w:t>
        </w:r>
      </w:ins>
      <w:proofErr w:type="gramEnd"/>
      <w:r>
        <w:t xml:space="preserve"> системы.</w:t>
      </w:r>
    </w:p>
    <w:p w:rsidR="000E4E15" w:rsidRDefault="00AB36BE" w:rsidP="00FD1E39">
      <w:pPr>
        <w:pStyle w:val="a3"/>
        <w:numPr>
          <w:ilvl w:val="0"/>
          <w:numId w:val="8"/>
        </w:numPr>
      </w:pPr>
      <w:r>
        <w:t>На</w:t>
      </w:r>
      <w:ins w:id="148" w:author="Kluev Andrey" w:date="2012-02-19T17:59:00Z">
        <w:r w:rsidR="00D00B43">
          <w:t xml:space="preserve"> </w:t>
        </w:r>
      </w:ins>
      <w:r>
        <w:t xml:space="preserve">втором шаге алгоритма </w:t>
      </w:r>
      <w:r w:rsidR="00ED028F">
        <w:t xml:space="preserve">выделяются все </w:t>
      </w:r>
      <w:r w:rsidR="00DA7B38">
        <w:t xml:space="preserve">возможные </w:t>
      </w:r>
      <w:del w:id="149" w:author="Kluev Andrey" w:date="2012-02-19T18:00:00Z">
        <w:r w:rsidR="00DA7B38" w:rsidDel="00D00B43">
          <w:delText>подизображения</w:delText>
        </w:r>
      </w:del>
      <w:ins w:id="150" w:author="Kluev Andrey" w:date="2012-02-19T18:01:00Z">
        <w:r w:rsidR="00D00B43">
          <w:t>под</w:t>
        </w:r>
      </w:ins>
      <w:ins w:id="151" w:author="Kluev Andrey" w:date="2012-02-19T18:00:00Z">
        <w:r w:rsidR="00D00B43">
          <w:t>области фотографии шлифа</w:t>
        </w:r>
      </w:ins>
      <w:r w:rsidR="00DA7B38">
        <w:t xml:space="preserve"> с указанным шагом и размерностью, </w:t>
      </w:r>
      <w:del w:id="152" w:author="Kluev Andrey" w:date="2012-02-19T18:01:00Z">
        <w:r w:rsidR="00DA7B38" w:rsidDel="00D00B43">
          <w:delText xml:space="preserve">зависящей </w:delText>
        </w:r>
      </w:del>
      <w:ins w:id="153" w:author="Kluev Andrey" w:date="2012-02-19T18:01:00Z">
        <w:r w:rsidR="00D00B43">
          <w:t>зависящ</w:t>
        </w:r>
        <w:r w:rsidR="00D00B43">
          <w:t>и</w:t>
        </w:r>
      </w:ins>
      <w:ins w:id="154" w:author="Kluev Andrey" w:date="2012-02-19T18:02:00Z">
        <w:r w:rsidR="00D00B43">
          <w:t>м</w:t>
        </w:r>
      </w:ins>
      <w:ins w:id="155" w:author="Kluev Andrey" w:date="2012-02-19T18:01:00Z">
        <w:r w:rsidR="00D00B43">
          <w:t xml:space="preserve"> </w:t>
        </w:r>
      </w:ins>
      <w:r w:rsidR="00DA7B38">
        <w:t xml:space="preserve">от размера </w:t>
      </w:r>
      <w:del w:id="156" w:author="Kluev Andrey" w:date="2012-02-19T18:01:00Z">
        <w:r w:rsidR="00DA7B38" w:rsidDel="00D00B43">
          <w:delText xml:space="preserve">фотографий </w:delText>
        </w:r>
      </w:del>
      <w:ins w:id="157" w:author="Kluev Andrey" w:date="2012-02-19T18:01:00Z">
        <w:r w:rsidR="00D00B43">
          <w:t>паттернов</w:t>
        </w:r>
        <w:r w:rsidR="00D00B43">
          <w:t xml:space="preserve"> </w:t>
        </w:r>
      </w:ins>
      <w:r w:rsidR="00DA7B38">
        <w:t xml:space="preserve">в базе знаний (размер </w:t>
      </w:r>
      <w:del w:id="158" w:author="Kluev Andrey" w:date="2012-02-19T18:01:00Z">
        <w:r w:rsidR="00DA7B38" w:rsidDel="00D00B43">
          <w:delText xml:space="preserve">подизображения </w:delText>
        </w:r>
      </w:del>
      <w:ins w:id="159" w:author="Kluev Andrey" w:date="2012-02-19T18:01:00Z">
        <w:r w:rsidR="00D00B43">
          <w:t>подобластей</w:t>
        </w:r>
        <w:r w:rsidR="00D00B43">
          <w:t xml:space="preserve"> </w:t>
        </w:r>
      </w:ins>
      <w:r w:rsidR="00DA7B38">
        <w:t xml:space="preserve">должен быть равен размеру </w:t>
      </w:r>
      <w:del w:id="160" w:author="Kluev Andrey" w:date="2012-02-19T18:01:00Z">
        <w:r w:rsidR="00DA7B38" w:rsidDel="00D00B43">
          <w:delText xml:space="preserve">фотографий </w:delText>
        </w:r>
      </w:del>
      <w:ins w:id="161" w:author="Kluev Andrey" w:date="2012-02-19T18:01:00Z">
        <w:r w:rsidR="00D00B43">
          <w:t>паттерна</w:t>
        </w:r>
        <w:r w:rsidR="00D00B43">
          <w:t xml:space="preserve"> </w:t>
        </w:r>
      </w:ins>
      <w:r w:rsidR="00DA7B38">
        <w:t>из базы знаний для того же самого масштаба).</w:t>
      </w:r>
      <w:r w:rsidR="00AB762D">
        <w:t xml:space="preserve"> После </w:t>
      </w:r>
      <w:del w:id="162" w:author="Kluev Andrey" w:date="2012-02-19T18:02:00Z">
        <w:r w:rsidR="00AB762D" w:rsidDel="00D00B43">
          <w:delText xml:space="preserve">чего </w:delText>
        </w:r>
      </w:del>
      <w:ins w:id="163" w:author="Kluev Andrey" w:date="2012-02-19T18:02:00Z">
        <w:r w:rsidR="00D00B43">
          <w:t>этого</w:t>
        </w:r>
        <w:r w:rsidR="00D00B43">
          <w:t xml:space="preserve"> </w:t>
        </w:r>
      </w:ins>
      <w:r w:rsidR="00AB762D">
        <w:t xml:space="preserve">происходит классификация </w:t>
      </w:r>
      <w:del w:id="164" w:author="Kluev Andrey" w:date="2012-02-19T18:03:00Z">
        <w:r w:rsidR="00AB762D" w:rsidDel="00D00B43">
          <w:delText xml:space="preserve">только что выделенного </w:delText>
        </w:r>
      </w:del>
      <w:ins w:id="165" w:author="Kluev Andrey" w:date="2012-02-19T18:03:00Z">
        <w:r w:rsidR="00D00B43">
          <w:t>выделенно</w:t>
        </w:r>
        <w:r w:rsidR="00D00B43">
          <w:t>й</w:t>
        </w:r>
        <w:r w:rsidR="00D00B43">
          <w:t xml:space="preserve"> </w:t>
        </w:r>
      </w:ins>
      <w:del w:id="166" w:author="Kluev Andrey" w:date="2012-02-19T18:03:00Z">
        <w:r w:rsidR="00AB762D" w:rsidDel="00D00B43">
          <w:delText xml:space="preserve">подизображения </w:delText>
        </w:r>
      </w:del>
      <w:ins w:id="167" w:author="Kluev Andrey" w:date="2012-02-19T18:03:00Z">
        <w:r w:rsidR="00D00B43">
          <w:t>подобласти. Подобласть</w:t>
        </w:r>
        <w:r w:rsidR="00D00B43">
          <w:t xml:space="preserve"> </w:t>
        </w:r>
      </w:ins>
      <w:del w:id="168" w:author="Kluev Andrey" w:date="2012-02-19T18:03:00Z">
        <w:r w:rsidR="00AB762D" w:rsidDel="00D00B43">
          <w:delText xml:space="preserve">и </w:delText>
        </w:r>
      </w:del>
      <w:r w:rsidR="00B9082E">
        <w:t xml:space="preserve">маркируется </w:t>
      </w:r>
      <w:del w:id="169" w:author="Kluev Andrey" w:date="2012-02-19T18:03:00Z">
        <w:r w:rsidR="00B9082E" w:rsidDel="00D00B43">
          <w:delText xml:space="preserve">этим </w:delText>
        </w:r>
      </w:del>
      <w:ins w:id="170" w:author="Kluev Andrey" w:date="2012-02-19T18:03:00Z">
        <w:r w:rsidR="00D00B43">
          <w:t>найденным</w:t>
        </w:r>
        <w:r w:rsidR="00D00B43">
          <w:t xml:space="preserve"> </w:t>
        </w:r>
      </w:ins>
      <w:r w:rsidR="00B9082E">
        <w:t>классом.</w:t>
      </w:r>
    </w:p>
    <w:p w:rsidR="00B9082E" w:rsidRPr="004D4D52" w:rsidRDefault="00384F34" w:rsidP="00FD1E39">
      <w:pPr>
        <w:pStyle w:val="a3"/>
        <w:numPr>
          <w:ilvl w:val="0"/>
          <w:numId w:val="8"/>
        </w:numPr>
      </w:pPr>
      <w:r>
        <w:t>На третьем шаге изображения происходит объединение разрозненных пересекающихся прямоугольных областей, прин</w:t>
      </w:r>
      <w:r w:rsidR="00032BF0">
        <w:t xml:space="preserve">адлежащих одному классу, в одну </w:t>
      </w:r>
      <w:r w:rsidR="00032BF0">
        <w:rPr>
          <w:lang w:val="en-US"/>
        </w:rPr>
        <w:t>N</w:t>
      </w:r>
      <w:r w:rsidR="00032BF0" w:rsidRPr="00032BF0">
        <w:t>-</w:t>
      </w:r>
      <w:r w:rsidR="005C34A5">
        <w:t xml:space="preserve">угольную </w:t>
      </w:r>
      <w:proofErr w:type="gramStart"/>
      <w:r w:rsidR="005C34A5">
        <w:t>фигуру</w:t>
      </w:r>
      <w:proofErr w:type="gramEnd"/>
      <w:r w:rsidR="005C34A5">
        <w:t xml:space="preserve"> </w:t>
      </w:r>
      <w:del w:id="171" w:author="Kluev Andrey" w:date="2012-02-19T18:04:00Z">
        <w:r w:rsidR="005C34A5" w:rsidDel="003E5588">
          <w:delText xml:space="preserve">которая </w:delText>
        </w:r>
      </w:del>
      <w:ins w:id="172" w:author="Kluev Andrey" w:date="2012-02-19T18:04:00Z">
        <w:r w:rsidR="003E5588">
          <w:t>котор</w:t>
        </w:r>
        <w:r w:rsidR="003E5588">
          <w:t>ую можно</w:t>
        </w:r>
        <w:r w:rsidR="003E5588">
          <w:t xml:space="preserve"> </w:t>
        </w:r>
      </w:ins>
      <w:del w:id="173" w:author="Kluev Andrey" w:date="2012-02-19T18:04:00Z">
        <w:r w:rsidR="005C34A5" w:rsidDel="003E5588">
          <w:delText xml:space="preserve">выводится </w:delText>
        </w:r>
      </w:del>
      <w:ins w:id="174" w:author="Kluev Andrey" w:date="2012-02-19T18:04:00Z">
        <w:r w:rsidR="003E5588">
          <w:t>выв</w:t>
        </w:r>
        <w:r w:rsidR="003E5588">
          <w:t>ести</w:t>
        </w:r>
        <w:r w:rsidR="003E5588">
          <w:t xml:space="preserve"> </w:t>
        </w:r>
      </w:ins>
      <w:r w:rsidR="005C34A5">
        <w:t>на экран.</w:t>
      </w:r>
    </w:p>
    <w:p w:rsidR="00E837D3" w:rsidRDefault="00D33696" w:rsidP="00C014AD">
      <w:pPr>
        <w:pStyle w:val="2"/>
      </w:pPr>
      <w:r>
        <w:t>Архитектура</w:t>
      </w:r>
      <w:r w:rsidR="008C1AA2">
        <w:t xml:space="preserve"> системы поиска </w:t>
      </w:r>
      <w:del w:id="175" w:author="Kluev Andrey" w:date="2012-02-19T18:04:00Z">
        <w:r w:rsidR="008C1AA2" w:rsidDel="009D579F">
          <w:delText>закономерных зерновых структур</w:delText>
        </w:r>
      </w:del>
      <w:ins w:id="176" w:author="Kluev Andrey" w:date="2012-02-19T18:04:00Z">
        <w:r w:rsidR="009D579F">
          <w:t>закономерностей</w:t>
        </w:r>
      </w:ins>
    </w:p>
    <w:p w:rsidR="00D33696" w:rsidRDefault="00A3068C" w:rsidP="00283B55">
      <w:r>
        <w:t xml:space="preserve">В </w:t>
      </w:r>
      <w:proofErr w:type="gramStart"/>
      <w:r w:rsidR="00233305">
        <w:t>системах</w:t>
      </w:r>
      <w:proofErr w:type="gramEnd"/>
      <w:r>
        <w:t xml:space="preserve"> распознавания трудно предугадывать</w:t>
      </w:r>
      <w:del w:id="177" w:author="Kluev Andrey" w:date="2012-02-19T18:05:00Z">
        <w:r w:rsidR="00AD7C12" w:rsidDel="009D579F">
          <w:delText>,</w:delText>
        </w:r>
      </w:del>
      <w:r>
        <w:t xml:space="preserve"> </w:t>
      </w:r>
      <w:proofErr w:type="gramStart"/>
      <w:r>
        <w:t>какой</w:t>
      </w:r>
      <w:proofErr w:type="gramEnd"/>
      <w:r>
        <w:t xml:space="preserve"> алгоритм является более адекватным для использования в конкретной ситуации, поэтому архитектура системы была разработана с учётом того, что используемый алгоритм распознавания можно было легко </w:t>
      </w:r>
      <w:ins w:id="178" w:author="Kluev Andrey" w:date="2012-02-19T18:06:00Z">
        <w:r w:rsidR="008F5FDC">
          <w:t>по</w:t>
        </w:r>
      </w:ins>
      <w:r>
        <w:t>менять прямо по ходу выполнения программы (с целью более простого сравнения результатов их работы).</w:t>
      </w:r>
    </w:p>
    <w:p w:rsidR="00A3068C" w:rsidRPr="00892295" w:rsidRDefault="00892295" w:rsidP="00283B55">
      <w:del w:id="179" w:author="Kluev Andrey" w:date="2012-02-19T18:07:00Z">
        <w:r w:rsidDel="008F5FDC">
          <w:delText xml:space="preserve">Достигнута максимальная </w:delText>
        </w:r>
      </w:del>
      <w:ins w:id="180" w:author="Kluev Andrey" w:date="2012-02-19T18:07:00Z">
        <w:r w:rsidR="008F5FDC">
          <w:t>М</w:t>
        </w:r>
        <w:r w:rsidR="008F5FDC">
          <w:t xml:space="preserve">аксимальная </w:t>
        </w:r>
      </w:ins>
      <w:r>
        <w:t xml:space="preserve">гибкость была </w:t>
      </w:r>
      <w:ins w:id="181" w:author="Kluev Andrey" w:date="2012-02-19T18:07:00Z">
        <w:r w:rsidR="008F5FDC">
          <w:t xml:space="preserve">достигнута </w:t>
        </w:r>
      </w:ins>
      <w:r>
        <w:t xml:space="preserve">за счёт </w:t>
      </w:r>
      <w:del w:id="182" w:author="Kluev Andrey" w:date="2012-02-19T18:07:00Z">
        <w:r w:rsidDel="008F5FDC">
          <w:delText xml:space="preserve">импользования </w:delText>
        </w:r>
      </w:del>
      <w:ins w:id="183" w:author="Kluev Andrey" w:date="2012-02-19T18:07:00Z">
        <w:r w:rsidR="008F5FDC">
          <w:t>и</w:t>
        </w:r>
        <w:r w:rsidR="008F5FDC">
          <w:t>с</w:t>
        </w:r>
        <w:r w:rsidR="008F5FDC">
          <w:t xml:space="preserve">пользования </w:t>
        </w:r>
      </w:ins>
      <w:r>
        <w:t>единого интерфейса для алгоритмов распознавания, который поддерживает три метода</w:t>
      </w:r>
      <w:r w:rsidRPr="00892295">
        <w:t>:</w:t>
      </w:r>
    </w:p>
    <w:p w:rsidR="00892295" w:rsidRPr="00892295" w:rsidRDefault="00892295" w:rsidP="00892295">
      <w:pPr>
        <w:pStyle w:val="a3"/>
        <w:numPr>
          <w:ilvl w:val="0"/>
          <w:numId w:val="3"/>
        </w:numPr>
      </w:pPr>
      <w:r>
        <w:lastRenderedPageBreak/>
        <w:t>Загрузка изображения на вход алгоритма.</w:t>
      </w:r>
    </w:p>
    <w:p w:rsidR="00892295" w:rsidRPr="00892295" w:rsidRDefault="00892295" w:rsidP="00892295">
      <w:pPr>
        <w:pStyle w:val="a3"/>
        <w:numPr>
          <w:ilvl w:val="0"/>
          <w:numId w:val="3"/>
        </w:numPr>
      </w:pPr>
      <w:r>
        <w:t>Обучение алгоритма загруженному изображению, указывая к какому кл</w:t>
      </w:r>
      <w:r w:rsidR="00690C6D">
        <w:t>а</w:t>
      </w:r>
      <w:r>
        <w:t>ссу это изображение относится.</w:t>
      </w:r>
    </w:p>
    <w:p w:rsidR="00415182" w:rsidRDefault="00415182" w:rsidP="00415182">
      <w:pPr>
        <w:pStyle w:val="a3"/>
        <w:numPr>
          <w:ilvl w:val="0"/>
          <w:numId w:val="3"/>
        </w:numPr>
      </w:pPr>
      <w:r>
        <w:t>Классификация образа, загруженного на вход алгоритма.</w:t>
      </w:r>
    </w:p>
    <w:p w:rsidR="00415182" w:rsidRPr="00B1725A" w:rsidRDefault="00B1725A" w:rsidP="00AC443E">
      <w:pPr>
        <w:ind w:left="360"/>
      </w:pPr>
      <w:r>
        <w:t xml:space="preserve">Этот интерфейс был представлен в виде абстрактного класса </w:t>
      </w:r>
      <w:proofErr w:type="spellStart"/>
      <w:r w:rsidRPr="00B1725A">
        <w:t>ImageRecognizer</w:t>
      </w:r>
      <w:proofErr w:type="spellEnd"/>
      <w:r>
        <w:t>, от которого были наследованы новые классы с реализацией таких алгоритмов, как</w:t>
      </w:r>
      <w:r w:rsidRPr="00B1725A">
        <w:t>:</w:t>
      </w:r>
    </w:p>
    <w:p w:rsidR="00B1725A" w:rsidRPr="00244429" w:rsidRDefault="00244429" w:rsidP="0024442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Нейросеть</w:t>
      </w:r>
      <w:proofErr w:type="spellEnd"/>
      <w:r>
        <w:t xml:space="preserve"> Хэмминга.</w:t>
      </w:r>
    </w:p>
    <w:p w:rsidR="00244429" w:rsidRPr="00244429" w:rsidRDefault="00244429" w:rsidP="0024442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НейросетьХопвилда</w:t>
      </w:r>
      <w:proofErr w:type="spellEnd"/>
      <w:r>
        <w:t>.</w:t>
      </w:r>
    </w:p>
    <w:p w:rsidR="00244429" w:rsidRPr="00244429" w:rsidRDefault="00244429" w:rsidP="002444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SAD (Sum of Absolute Differences – </w:t>
      </w:r>
      <w:r>
        <w:t>сумма</w:t>
      </w:r>
      <w:ins w:id="184" w:author="Kluev Andrey" w:date="2012-02-19T18:09:00Z">
        <w:r w:rsidR="008F5FDC" w:rsidRPr="00564C6C">
          <w:rPr>
            <w:lang w:val="en-US"/>
            <w:rPrChange w:id="185" w:author="Kluev Andrey" w:date="2012-02-19T18:10:00Z">
              <w:rPr/>
            </w:rPrChange>
          </w:rPr>
          <w:t xml:space="preserve"> </w:t>
        </w:r>
      </w:ins>
      <w:r>
        <w:t>абсолютных</w:t>
      </w:r>
      <w:ins w:id="186" w:author="Kluev Andrey" w:date="2012-02-19T18:09:00Z">
        <w:r w:rsidR="008F5FDC" w:rsidRPr="00564C6C">
          <w:rPr>
            <w:lang w:val="en-US"/>
            <w:rPrChange w:id="187" w:author="Kluev Andrey" w:date="2012-02-19T18:10:00Z">
              <w:rPr/>
            </w:rPrChange>
          </w:rPr>
          <w:t xml:space="preserve"> </w:t>
        </w:r>
      </w:ins>
      <w:r>
        <w:t>разностей</w:t>
      </w:r>
      <w:r>
        <w:rPr>
          <w:lang w:val="en-US"/>
        </w:rPr>
        <w:t>)</w:t>
      </w:r>
      <w:r w:rsidRPr="00244429">
        <w:rPr>
          <w:lang w:val="en-US"/>
        </w:rPr>
        <w:t>.</w:t>
      </w:r>
    </w:p>
    <w:p w:rsidR="00244429" w:rsidRPr="00BD4E24" w:rsidRDefault="006452DB" w:rsidP="00244429">
      <w:r>
        <w:t>Более подробная диаграмма классов представлена на следующем рисунке</w:t>
      </w:r>
      <w:r w:rsidR="00BD4E24">
        <w:t xml:space="preserve">, но именно на сравнении методов распознавания (классов, наследованных от </w:t>
      </w:r>
      <w:proofErr w:type="spellStart"/>
      <w:r w:rsidR="00BD4E24">
        <w:rPr>
          <w:lang w:val="en-US"/>
        </w:rPr>
        <w:t>ImageRecognizer</w:t>
      </w:r>
      <w:proofErr w:type="spellEnd"/>
      <w:r w:rsidR="00BD4E24">
        <w:t>)и было сосредоточено внимание</w:t>
      </w:r>
      <w:r w:rsidR="00BD4E24" w:rsidRPr="00BD4E24">
        <w:t>.</w:t>
      </w:r>
    </w:p>
    <w:p w:rsidR="00BD4E24" w:rsidRDefault="00C95003" w:rsidP="00244429">
      <w:pPr>
        <w:rPr>
          <w:ins w:id="188" w:author="Kluev Andrey" w:date="2012-02-19T18:22:00Z"/>
        </w:rPr>
      </w:pPr>
      <w:r>
        <w:rPr>
          <w:noProof/>
          <w:lang w:eastAsia="ru-RU"/>
        </w:rPr>
        <w:drawing>
          <wp:inline distT="0" distB="0" distL="0" distR="0">
            <wp:extent cx="5940425" cy="2127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elRecogniz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E" w:rsidRPr="00BD4E24" w:rsidRDefault="008914BE" w:rsidP="008914BE">
      <w:pPr>
        <w:jc w:val="center"/>
        <w:pPrChange w:id="189" w:author="Kluev Andrey" w:date="2012-02-19T18:22:00Z">
          <w:pPr/>
        </w:pPrChange>
      </w:pPr>
      <w:ins w:id="190" w:author="Kluev Andrey" w:date="2012-02-19T18:22:00Z">
        <w:r>
          <w:t xml:space="preserve">Рис.2 </w:t>
        </w:r>
        <w:proofErr w:type="spellStart"/>
        <w:r>
          <w:t>Даграмма</w:t>
        </w:r>
        <w:proofErr w:type="spellEnd"/>
        <w:r>
          <w:t xml:space="preserve"> классов</w:t>
        </w:r>
      </w:ins>
    </w:p>
    <w:p w:rsidR="00874359" w:rsidRDefault="004E1A9D" w:rsidP="00244429">
      <w:r>
        <w:t xml:space="preserve">На </w:t>
      </w:r>
      <w:del w:id="191" w:author="Kluev Andrey" w:date="2012-02-19T18:10:00Z">
        <w:r w:rsidDel="00564C6C">
          <w:delText xml:space="preserve">этой </w:delText>
        </w:r>
      </w:del>
      <w:ins w:id="192" w:author="Kluev Andrey" w:date="2012-02-19T18:10:00Z">
        <w:r w:rsidR="00564C6C">
          <w:t>данной</w:t>
        </w:r>
        <w:r w:rsidR="00564C6C">
          <w:t xml:space="preserve"> </w:t>
        </w:r>
      </w:ins>
      <w:r>
        <w:t xml:space="preserve">диаграмме представлены лишь классы, непосредственно участвующие в процессе распознавания и не отображены вспомогательные классы и классы с реализацией интерфейса </w:t>
      </w:r>
      <w:ins w:id="193" w:author="Kluev Andrey" w:date="2012-02-19T18:10:00Z">
        <w:r w:rsidR="00564C6C">
          <w:t xml:space="preserve">пользователя </w:t>
        </w:r>
      </w:ins>
      <w:r>
        <w:t>программы.</w:t>
      </w:r>
    </w:p>
    <w:p w:rsidR="004E1A9D" w:rsidRDefault="00656AE9" w:rsidP="00244429">
      <w:proofErr w:type="spellStart"/>
      <w:proofErr w:type="gramStart"/>
      <w:r>
        <w:rPr>
          <w:lang w:val="en-US"/>
        </w:rPr>
        <w:t>PatternSercher</w:t>
      </w:r>
      <w:proofErr w:type="spellEnd"/>
      <w:ins w:id="194" w:author="Kluev Andrey" w:date="2012-02-19T18:10:00Z">
        <w:r w:rsidR="00564C6C">
          <w:t xml:space="preserve"> </w:t>
        </w:r>
      </w:ins>
      <w:r>
        <w:t>является абстрактным классом поиска всех «</w:t>
      </w:r>
      <w:r w:rsidR="000E6273">
        <w:t>знакомых</w:t>
      </w:r>
      <w:r>
        <w:t>»</w:t>
      </w:r>
      <w:r w:rsidR="000B4431">
        <w:t xml:space="preserve"> паттернов на изображении.</w:t>
      </w:r>
      <w:proofErr w:type="gramEnd"/>
      <w:ins w:id="195" w:author="Kluev Andrey" w:date="2012-02-19T18:11:00Z">
        <w:r w:rsidR="00564C6C">
          <w:t xml:space="preserve"> </w:t>
        </w:r>
      </w:ins>
      <w:proofErr w:type="spellStart"/>
      <w:proofErr w:type="gramStart"/>
      <w:r w:rsidR="000E6273">
        <w:rPr>
          <w:lang w:val="en-US"/>
        </w:rPr>
        <w:t>BrutePatternSearcher</w:t>
      </w:r>
      <w:proofErr w:type="spellEnd"/>
      <w:ins w:id="196" w:author="Kluev Andrey" w:date="2012-02-19T18:11:00Z">
        <w:r w:rsidR="00564C6C">
          <w:t xml:space="preserve"> </w:t>
        </w:r>
      </w:ins>
      <w:r w:rsidR="00E72FD3">
        <w:t xml:space="preserve">наиболее простая реализация, которая просто перебирает все возможные </w:t>
      </w:r>
      <w:del w:id="197" w:author="Kluev Andrey" w:date="2012-02-19T18:11:00Z">
        <w:r w:rsidR="00E72FD3" w:rsidDel="00564C6C">
          <w:delText xml:space="preserve">подизображения </w:delText>
        </w:r>
      </w:del>
      <w:ins w:id="198" w:author="Kluev Andrey" w:date="2012-02-19T18:11:00Z">
        <w:r w:rsidR="00564C6C">
          <w:t>области изображения</w:t>
        </w:r>
        <w:r w:rsidR="00564C6C">
          <w:t xml:space="preserve"> </w:t>
        </w:r>
      </w:ins>
      <w:r w:rsidR="00E72FD3">
        <w:t>и классифицирует их.</w:t>
      </w:r>
      <w:proofErr w:type="gramEnd"/>
    </w:p>
    <w:p w:rsidR="00E72FD3" w:rsidRDefault="00363E05" w:rsidP="00363E05">
      <w:pPr>
        <w:pStyle w:val="2"/>
      </w:pPr>
      <w:r>
        <w:t>Результаты сравнение алгоритмов</w:t>
      </w:r>
    </w:p>
    <w:p w:rsidR="00363E05" w:rsidRDefault="00416189" w:rsidP="00244429">
      <w:r>
        <w:t xml:space="preserve">Сравнение алгоритмов производилось по таким критериям как </w:t>
      </w:r>
      <w:r w:rsidR="00CE5A8A">
        <w:t>точность и адекватность выдаваемого результата, скорость работы.</w:t>
      </w:r>
      <w:ins w:id="199" w:author="Kluev Andrey" w:date="2012-02-19T18:12:00Z">
        <w:r w:rsidR="00564C6C">
          <w:t xml:space="preserve"> </w:t>
        </w:r>
      </w:ins>
      <w:commentRangeStart w:id="200"/>
      <w:r w:rsidR="003912B8">
        <w:t xml:space="preserve">Под адекватностью предполагается определение характерных структур там, где они действительно есть и определение отсутствия структур, там </w:t>
      </w:r>
      <w:proofErr w:type="gramStart"/>
      <w:r w:rsidR="003912B8">
        <w:t>их</w:t>
      </w:r>
      <w:proofErr w:type="gramEnd"/>
      <w:r w:rsidR="003912B8">
        <w:t xml:space="preserve"> где действительно нет.</w:t>
      </w:r>
      <w:commentRangeEnd w:id="200"/>
      <w:r w:rsidR="00564C6C">
        <w:rPr>
          <w:rStyle w:val="a8"/>
        </w:rPr>
        <w:commentReference w:id="200"/>
      </w:r>
    </w:p>
    <w:p w:rsidR="00CE5A8A" w:rsidRDefault="00494757" w:rsidP="00244429">
      <w:r>
        <w:t xml:space="preserve">Протестировать качество работы нейронной сети </w:t>
      </w:r>
      <w:proofErr w:type="spellStart"/>
      <w:r>
        <w:t>Хопфилда</w:t>
      </w:r>
      <w:proofErr w:type="spellEnd"/>
      <w:r>
        <w:t xml:space="preserve"> на реальных данных не </w:t>
      </w:r>
      <w:del w:id="201" w:author="Kluev Andrey" w:date="2012-02-19T18:13:00Z">
        <w:r w:rsidR="000C2F27" w:rsidDel="00564C6C">
          <w:delText>получилось</w:delText>
        </w:r>
      </w:del>
      <w:ins w:id="202" w:author="Kluev Andrey" w:date="2012-02-19T18:13:00Z">
        <w:r w:rsidR="00564C6C">
          <w:t>удалось</w:t>
        </w:r>
      </w:ins>
      <w:r w:rsidR="000C2F27">
        <w:t xml:space="preserve">, так как он требует </w:t>
      </w:r>
      <w:r w:rsidR="000C2F27">
        <w:rPr>
          <w:lang w:val="en-US"/>
        </w:rPr>
        <w:t>O</w:t>
      </w:r>
      <w:r w:rsidR="000C2F27" w:rsidRPr="000C2F27">
        <w:t>(</w:t>
      </w:r>
      <w:r w:rsidR="000C2F27">
        <w:rPr>
          <w:lang w:val="en-US"/>
        </w:rPr>
        <w:t>N</w:t>
      </w:r>
      <w:r w:rsidR="000C2F27" w:rsidRPr="000C2F27">
        <w:rPr>
          <w:vertAlign w:val="superscript"/>
        </w:rPr>
        <w:t>4</w:t>
      </w:r>
      <w:r w:rsidR="000C2F27" w:rsidRPr="000C2F27">
        <w:t xml:space="preserve">) </w:t>
      </w:r>
      <w:r w:rsidR="000C2F27">
        <w:t>дополнительной памяти</w:t>
      </w:r>
      <w:commentRangeStart w:id="203"/>
      <w:r w:rsidR="000C2F27">
        <w:t>, а так как тестирование производилось на ноутбуке с 4 гигабайтами памяти, матрица весовых коэффициентов не помещалась в памяти</w:t>
      </w:r>
      <w:commentRangeEnd w:id="203"/>
      <w:r w:rsidR="00564C6C">
        <w:rPr>
          <w:rStyle w:val="a8"/>
        </w:rPr>
        <w:commentReference w:id="203"/>
      </w:r>
      <w:r w:rsidR="000C2F27">
        <w:t>.</w:t>
      </w:r>
    </w:p>
    <w:p w:rsidR="00361925" w:rsidRDefault="00E42D66" w:rsidP="00244429">
      <w:r>
        <w:lastRenderedPageBreak/>
        <w:t xml:space="preserve">При сравнении </w:t>
      </w:r>
      <w:r w:rsidR="006936B8">
        <w:t xml:space="preserve">нейронной сети Хэмминга и алгоритма </w:t>
      </w:r>
      <w:r w:rsidR="006936B8">
        <w:rPr>
          <w:lang w:val="en-US"/>
        </w:rPr>
        <w:t>SAD</w:t>
      </w:r>
      <w:ins w:id="204" w:author="Kluev Andrey" w:date="2012-02-19T18:17:00Z">
        <w:r w:rsidR="007C57DA">
          <w:t xml:space="preserve"> </w:t>
        </w:r>
      </w:ins>
      <w:r w:rsidR="006936B8">
        <w:t xml:space="preserve">наиболее показательным примером является различие сорбитов и </w:t>
      </w:r>
      <w:proofErr w:type="spellStart"/>
      <w:r w:rsidR="006936B8">
        <w:t>троститов</w:t>
      </w:r>
      <w:proofErr w:type="spellEnd"/>
      <w:r w:rsidR="006936B8">
        <w:t xml:space="preserve"> на шлифах. </w:t>
      </w:r>
      <w:r w:rsidR="009B5244">
        <w:t xml:space="preserve">Эти два вида структур являются наиболее сложными для распознавания друг от друга этим алгоритмам, </w:t>
      </w:r>
      <w:r w:rsidR="00C83299">
        <w:t xml:space="preserve">так как оба представляют </w:t>
      </w:r>
      <w:r w:rsidR="00361925">
        <w:t xml:space="preserve">собой </w:t>
      </w:r>
      <w:commentRangeStart w:id="205"/>
      <w:r w:rsidR="00361925">
        <w:t>монотонную структуру</w:t>
      </w:r>
      <w:commentRangeEnd w:id="205"/>
      <w:r w:rsidR="007C57DA">
        <w:rPr>
          <w:rStyle w:val="a8"/>
        </w:rPr>
        <w:commentReference w:id="205"/>
      </w:r>
      <w:r w:rsidR="00361925">
        <w:t>.</w:t>
      </w:r>
    </w:p>
    <w:p w:rsidR="000C2F27" w:rsidRDefault="00A339FD" w:rsidP="00244429">
      <w:pPr>
        <w:rPr>
          <w:ins w:id="206" w:author="Kluev Andrey" w:date="2012-02-19T18:25:00Z"/>
        </w:rPr>
      </w:pPr>
      <w:r>
        <w:t xml:space="preserve">Тем не менее, </w:t>
      </w:r>
      <w:r w:rsidR="004F3AF8">
        <w:t>удалось добиться адекватной работы обоих алгоритмов</w:t>
      </w:r>
      <w:ins w:id="207" w:author="Kluev Andrey" w:date="2012-02-19T18:30:00Z">
        <w:r w:rsidR="005D2E08">
          <w:t xml:space="preserve"> </w:t>
        </w:r>
      </w:ins>
      <w:r w:rsidR="004F3AF8">
        <w:t xml:space="preserve">на </w:t>
      </w:r>
      <w:r w:rsidR="00417DE1">
        <w:t>таких</w:t>
      </w:r>
      <w:r w:rsidR="004F3AF8">
        <w:t xml:space="preserve"> текстурах</w:t>
      </w:r>
      <w:r w:rsidR="00635794">
        <w:t xml:space="preserve">, причём </w:t>
      </w:r>
      <w:r w:rsidR="00635794">
        <w:rPr>
          <w:lang w:val="en-US"/>
        </w:rPr>
        <w:t>SAD</w:t>
      </w:r>
      <w:ins w:id="208" w:author="Kluev Andrey" w:date="2012-02-19T18:22:00Z">
        <w:r w:rsidR="008914BE">
          <w:t xml:space="preserve"> </w:t>
        </w:r>
      </w:ins>
      <w:r w:rsidR="004B6E7D">
        <w:t xml:space="preserve">на них выдаёт </w:t>
      </w:r>
      <w:commentRangeStart w:id="209"/>
      <w:r w:rsidR="004B6E7D">
        <w:t>меньший процент неправильно определённых структур</w:t>
      </w:r>
      <w:commentRangeEnd w:id="209"/>
      <w:r w:rsidR="005D2E08">
        <w:rPr>
          <w:rStyle w:val="a8"/>
        </w:rPr>
        <w:commentReference w:id="209"/>
      </w:r>
      <w:r w:rsidR="004B6E7D">
        <w:t>.</w:t>
      </w:r>
    </w:p>
    <w:p w:rsidR="008914BE" w:rsidRDefault="008914BE" w:rsidP="00244429">
      <w:ins w:id="210" w:author="Kluev Andrey" w:date="2012-02-19T18:25:00Z">
        <w:r>
          <w:t>а)</w:t>
        </w:r>
      </w:ins>
      <w:ins w:id="211" w:author="Kluev Andrey" w:date="2012-02-19T18:30:00Z">
        <w:r w:rsidR="005D2E08">
          <w:tab/>
        </w:r>
        <w:r w:rsidR="005D2E08">
          <w:tab/>
        </w:r>
        <w:r w:rsidR="005D2E08">
          <w:tab/>
        </w:r>
        <w:r w:rsidR="005D2E08">
          <w:tab/>
        </w:r>
        <w:r w:rsidR="005D2E08">
          <w:tab/>
        </w:r>
        <w:r w:rsidR="005D2E08">
          <w:tab/>
        </w:r>
        <w:r w:rsidR="005D2E08">
          <w:tab/>
          <w:t>б)</w:t>
        </w:r>
      </w:ins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DC5674" w:rsidTr="00DC5674">
        <w:tc>
          <w:tcPr>
            <w:tcW w:w="4785" w:type="dxa"/>
          </w:tcPr>
          <w:p w:rsidR="00DC5674" w:rsidRDefault="00DC5674" w:rsidP="00244429">
            <w:r>
              <w:rPr>
                <w:noProof/>
                <w:lang w:eastAsia="ru-RU"/>
              </w:rPr>
              <w:drawing>
                <wp:inline distT="0" distB="0" distL="0" distR="0">
                  <wp:extent cx="2493034" cy="1947524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mming-Сорбит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69" cy="194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674" w:rsidRDefault="00DC5674" w:rsidP="00244429">
            <w:r>
              <w:rPr>
                <w:noProof/>
                <w:lang w:eastAsia="ru-RU"/>
              </w:rPr>
              <w:drawing>
                <wp:inline distT="0" distB="0" distL="0" distR="0">
                  <wp:extent cx="2495651" cy="19495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-Сорбит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96" cy="196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674" w:rsidRDefault="00DC5674" w:rsidP="008914BE">
      <w:pPr>
        <w:jc w:val="center"/>
        <w:rPr>
          <w:ins w:id="212" w:author="Kluev Andrey" w:date="2012-02-19T18:22:00Z"/>
        </w:rPr>
        <w:pPrChange w:id="213" w:author="Kluev Andrey" w:date="2012-02-19T18:22:00Z">
          <w:pPr/>
        </w:pPrChange>
      </w:pPr>
    </w:p>
    <w:p w:rsidR="008914BE" w:rsidRDefault="008914BE" w:rsidP="008914BE">
      <w:pPr>
        <w:jc w:val="center"/>
        <w:pPrChange w:id="214" w:author="Kluev Andrey" w:date="2012-02-19T18:22:00Z">
          <w:pPr/>
        </w:pPrChange>
      </w:pPr>
      <w:ins w:id="215" w:author="Kluev Andrey" w:date="2012-02-19T18:22:00Z">
        <w:r>
          <w:t>Рис.</w:t>
        </w:r>
      </w:ins>
      <w:ins w:id="216" w:author="Kluev Andrey" w:date="2012-02-19T18:23:00Z">
        <w:r>
          <w:t xml:space="preserve"> </w:t>
        </w:r>
      </w:ins>
      <w:ins w:id="217" w:author="Kluev Andrey" w:date="2012-02-19T18:22:00Z">
        <w:r>
          <w:t>3</w:t>
        </w:r>
      </w:ins>
      <w:ins w:id="218" w:author="Kluev Andrey" w:date="2012-02-19T18:23:00Z">
        <w:r>
          <w:t xml:space="preserve"> Результаты определения закономерностей</w:t>
        </w:r>
      </w:ins>
      <w:ins w:id="219" w:author="Kluev Andrey" w:date="2012-02-19T18:24:00Z">
        <w:r>
          <w:t xml:space="preserve"> в микроструктуре</w:t>
        </w:r>
      </w:ins>
      <w:ins w:id="220" w:author="Kluev Andrey" w:date="2012-02-19T18:23:00Z">
        <w:r>
          <w:t xml:space="preserve"> сплава </w:t>
        </w:r>
        <w:r>
          <w:t>…</w:t>
        </w:r>
        <w:r>
          <w:t>.</w:t>
        </w:r>
      </w:ins>
      <w:ins w:id="221" w:author="Kluev Andrey" w:date="2012-02-19T18:24:00Z">
        <w:r>
          <w:t xml:space="preserve"> а) </w:t>
        </w:r>
      </w:ins>
      <w:ins w:id="222" w:author="Kluev Andrey" w:date="2012-02-19T18:32:00Z">
        <w:r w:rsidR="00B20FE9">
          <w:t>сеть Хемминга</w:t>
        </w:r>
        <w:r w:rsidR="00B20FE9">
          <w:t xml:space="preserve"> </w:t>
        </w:r>
      </w:ins>
      <w:ins w:id="223" w:author="Kluev Andrey" w:date="2012-02-19T18:24:00Z">
        <w:r>
          <w:t xml:space="preserve">б) </w:t>
        </w:r>
      </w:ins>
      <w:ins w:id="224" w:author="Kluev Andrey" w:date="2012-02-19T18:32:00Z">
        <w:r w:rsidR="00B20FE9">
          <w:rPr>
            <w:lang w:val="en-US"/>
          </w:rPr>
          <w:t>SAD</w:t>
        </w:r>
      </w:ins>
    </w:p>
    <w:p w:rsidR="008E152D" w:rsidRDefault="00B57E6F" w:rsidP="00244429">
      <w:r>
        <w:t xml:space="preserve">На левом рисунке представлен результат работы нейронной сети Хэмминга, на правом – </w:t>
      </w:r>
      <w:r>
        <w:rPr>
          <w:lang w:val="en-US"/>
        </w:rPr>
        <w:t>SAD</w:t>
      </w:r>
      <w:r>
        <w:t xml:space="preserve"> при распознавании шлифа с сорбитом</w:t>
      </w:r>
      <w:r w:rsidRPr="00B57E6F">
        <w:t>.</w:t>
      </w:r>
      <w:r>
        <w:t xml:space="preserve"> Зелёный цвет означает правильно определённый сорбит, красный – остальные виды </w:t>
      </w:r>
      <w:proofErr w:type="spellStart"/>
      <w:r>
        <w:t>несорбитных</w:t>
      </w:r>
      <w:proofErr w:type="spellEnd"/>
      <w:r>
        <w:t xml:space="preserve"> образований, которые были определены (в основном это был тростит).</w:t>
      </w:r>
      <w:bookmarkStart w:id="225" w:name="_GoBack"/>
      <w:bookmarkEnd w:id="225"/>
    </w:p>
    <w:p w:rsidR="00FD187E" w:rsidRPr="00B57E6F" w:rsidRDefault="00FD187E" w:rsidP="00244429">
      <w:r>
        <w:t xml:space="preserve">По </w:t>
      </w:r>
      <w:r w:rsidR="00AB5F3F">
        <w:t xml:space="preserve">изображениям видно, что работа системы является неидеальной, </w:t>
      </w:r>
      <w:r w:rsidR="00F449A8">
        <w:t xml:space="preserve">но уже теперь </w:t>
      </w:r>
      <w:proofErr w:type="gramStart"/>
      <w:r w:rsidR="00F449A8">
        <w:t>стало видно в какую сторону её следует</w:t>
      </w:r>
      <w:proofErr w:type="gramEnd"/>
      <w:r w:rsidR="00F449A8">
        <w:t xml:space="preserve"> развивать.</w:t>
      </w:r>
    </w:p>
    <w:p w:rsidR="00606A69" w:rsidRPr="006936B8" w:rsidRDefault="00606A69" w:rsidP="00244429"/>
    <w:sectPr w:rsidR="00606A69" w:rsidRPr="006936B8" w:rsidSect="0050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luev Andrey" w:date="2012-02-19T17:24:00Z" w:initials="KA">
    <w:p w:rsidR="00D13C23" w:rsidRDefault="00D13C23">
      <w:pPr>
        <w:pStyle w:val="a9"/>
      </w:pPr>
      <w:r>
        <w:rPr>
          <w:rStyle w:val="a8"/>
        </w:rPr>
        <w:annotationRef/>
      </w:r>
      <w:r>
        <w:t>Неудачный термин</w:t>
      </w:r>
    </w:p>
  </w:comment>
  <w:comment w:id="45" w:author="Kluev Andrey" w:date="2012-02-19T17:38:00Z" w:initials="KA">
    <w:p w:rsidR="00DE761F" w:rsidRDefault="00DE761F">
      <w:pPr>
        <w:pStyle w:val="a9"/>
      </w:pPr>
      <w:r>
        <w:rPr>
          <w:rStyle w:val="a8"/>
        </w:rPr>
        <w:annotationRef/>
      </w:r>
      <w:r>
        <w:t>Окончание предложение не несет смысла</w:t>
      </w:r>
    </w:p>
  </w:comment>
  <w:comment w:id="59" w:author="Kluev Andrey" w:date="2012-02-19T17:40:00Z" w:initials="KA">
    <w:p w:rsidR="00954ACB" w:rsidRDefault="00954ACB">
      <w:pPr>
        <w:pStyle w:val="a9"/>
      </w:pPr>
      <w:r>
        <w:rPr>
          <w:rStyle w:val="a8"/>
        </w:rPr>
        <w:annotationRef/>
      </w:r>
      <w:r>
        <w:t xml:space="preserve">Предложение непонятно. Возможно </w:t>
      </w:r>
      <w:proofErr w:type="spellStart"/>
      <w:r>
        <w:t>порблема</w:t>
      </w:r>
      <w:proofErr w:type="spellEnd"/>
      <w:r>
        <w:t xml:space="preserve"> с окончаниями</w:t>
      </w:r>
    </w:p>
  </w:comment>
  <w:comment w:id="87" w:author="Kluev Andrey" w:date="2012-02-19T17:48:00Z" w:initials="KA">
    <w:p w:rsidR="004D772F" w:rsidRDefault="004D772F">
      <w:pPr>
        <w:pStyle w:val="a9"/>
      </w:pPr>
      <w:r>
        <w:rPr>
          <w:rStyle w:val="a8"/>
        </w:rPr>
        <w:annotationRef/>
      </w:r>
      <w:r>
        <w:t xml:space="preserve">Плохо согласовано. </w:t>
      </w:r>
    </w:p>
  </w:comment>
  <w:comment w:id="90" w:author="Kluev Andrey" w:date="2012-02-19T17:49:00Z" w:initials="KA">
    <w:p w:rsidR="004D772F" w:rsidRDefault="004D772F">
      <w:pPr>
        <w:pStyle w:val="a9"/>
      </w:pPr>
      <w:r>
        <w:rPr>
          <w:rStyle w:val="a8"/>
        </w:rPr>
        <w:annotationRef/>
      </w:r>
      <w:r>
        <w:t>Причем тут релевантность</w:t>
      </w:r>
      <w:r w:rsidRPr="004D772F">
        <w:t>?</w:t>
      </w:r>
      <w:r>
        <w:t xml:space="preserve"> Может все же адекватность</w:t>
      </w:r>
    </w:p>
  </w:comment>
  <w:comment w:id="200" w:author="Kluev Andrey" w:date="2012-02-19T18:13:00Z" w:initials="KA">
    <w:p w:rsidR="00564C6C" w:rsidRPr="00564C6C" w:rsidRDefault="00564C6C">
      <w:pPr>
        <w:pStyle w:val="a9"/>
      </w:pPr>
      <w:r>
        <w:rPr>
          <w:rStyle w:val="a8"/>
        </w:rPr>
        <w:annotationRef/>
      </w:r>
      <w:r>
        <w:t>А кто определял «действительно есть» или «действительно нет»</w:t>
      </w:r>
      <w:r w:rsidRPr="00564C6C">
        <w:t>?</w:t>
      </w:r>
    </w:p>
  </w:comment>
  <w:comment w:id="203" w:author="Kluev Andrey" w:date="2012-02-19T18:17:00Z" w:initials="KA">
    <w:p w:rsidR="00564C6C" w:rsidRDefault="00564C6C">
      <w:pPr>
        <w:pStyle w:val="a9"/>
      </w:pPr>
      <w:r>
        <w:rPr>
          <w:rStyle w:val="a8"/>
        </w:rPr>
        <w:annotationRef/>
      </w:r>
      <w:r>
        <w:t>Не думаю, что эти подробности интересны читателю. Тем более</w:t>
      </w:r>
      <w:proofErr w:type="gramStart"/>
      <w:r>
        <w:t>,</w:t>
      </w:r>
      <w:proofErr w:type="gramEnd"/>
      <w:r>
        <w:t xml:space="preserve"> что проницательный читатель знает, что физическая память компьютера (при условии использованием  современных ОС) располагается на жестком диске.</w:t>
      </w:r>
    </w:p>
  </w:comment>
  <w:comment w:id="205" w:author="Kluev Andrey" w:date="2012-02-19T18:21:00Z" w:initials="KA">
    <w:p w:rsidR="007C57DA" w:rsidRPr="008914BE" w:rsidRDefault="007C57DA">
      <w:pPr>
        <w:pStyle w:val="a9"/>
      </w:pPr>
      <w:r>
        <w:rPr>
          <w:rStyle w:val="a8"/>
        </w:rPr>
        <w:annotationRef/>
      </w:r>
      <w:r>
        <w:t>Что за монотонная структура</w:t>
      </w:r>
      <w:r w:rsidRPr="008914BE">
        <w:t>?</w:t>
      </w:r>
      <w:r w:rsidR="008914BE" w:rsidRPr="008914BE">
        <w:t xml:space="preserve"> </w:t>
      </w:r>
      <w:r w:rsidR="008914BE">
        <w:t xml:space="preserve">Может ты здесь хотел сказать, что эти структуры визуально трудноотличимы друг от друга, </w:t>
      </w:r>
    </w:p>
  </w:comment>
  <w:comment w:id="209" w:author="Kluev Andrey" w:date="2012-02-19T18:32:00Z" w:initials="KA">
    <w:p w:rsidR="005D2E08" w:rsidRDefault="005D2E08">
      <w:pPr>
        <w:pStyle w:val="a9"/>
      </w:pPr>
      <w:r>
        <w:rPr>
          <w:rStyle w:val="a8"/>
        </w:rPr>
        <w:annotationRef/>
      </w:r>
      <w:r>
        <w:t>Как это измерялось</w:t>
      </w:r>
      <w:r w:rsidRPr="00B20FE9">
        <w:t xml:space="preserve">? </w:t>
      </w:r>
      <w:r>
        <w:t>Насколько меньший</w:t>
      </w:r>
      <w:r w:rsidRPr="00B20FE9">
        <w:t>?</w:t>
      </w:r>
      <w:r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78E2"/>
    <w:multiLevelType w:val="hybridMultilevel"/>
    <w:tmpl w:val="1FEC1F56"/>
    <w:lvl w:ilvl="0" w:tplc="6CF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A23DE"/>
    <w:multiLevelType w:val="hybridMultilevel"/>
    <w:tmpl w:val="53B81468"/>
    <w:lvl w:ilvl="0" w:tplc="8B04A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2E21"/>
    <w:multiLevelType w:val="hybridMultilevel"/>
    <w:tmpl w:val="D93EB4E6"/>
    <w:lvl w:ilvl="0" w:tplc="6CF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242CD"/>
    <w:multiLevelType w:val="hybridMultilevel"/>
    <w:tmpl w:val="1F9E5042"/>
    <w:lvl w:ilvl="0" w:tplc="8B04A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01063"/>
    <w:multiLevelType w:val="hybridMultilevel"/>
    <w:tmpl w:val="463AAE66"/>
    <w:lvl w:ilvl="0" w:tplc="3AA2E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E5484"/>
    <w:multiLevelType w:val="hybridMultilevel"/>
    <w:tmpl w:val="49BCFE2E"/>
    <w:lvl w:ilvl="0" w:tplc="6CF6AC0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73CB1447"/>
    <w:multiLevelType w:val="hybridMultilevel"/>
    <w:tmpl w:val="0EE6D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60153"/>
    <w:multiLevelType w:val="hybridMultilevel"/>
    <w:tmpl w:val="CCB0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characterSpacingControl w:val="doNotCompress"/>
  <w:compat/>
  <w:rsids>
    <w:rsidRoot w:val="008C2BFC"/>
    <w:rsid w:val="00011897"/>
    <w:rsid w:val="00032BF0"/>
    <w:rsid w:val="00047112"/>
    <w:rsid w:val="00050B10"/>
    <w:rsid w:val="000775B5"/>
    <w:rsid w:val="00082AC7"/>
    <w:rsid w:val="000A7BE9"/>
    <w:rsid w:val="000B4431"/>
    <w:rsid w:val="000C2F27"/>
    <w:rsid w:val="000E39E3"/>
    <w:rsid w:val="000E4E15"/>
    <w:rsid w:val="000E6273"/>
    <w:rsid w:val="00132BC2"/>
    <w:rsid w:val="00162F45"/>
    <w:rsid w:val="0018078B"/>
    <w:rsid w:val="00194DCB"/>
    <w:rsid w:val="001D1471"/>
    <w:rsid w:val="001D4D73"/>
    <w:rsid w:val="001E15E9"/>
    <w:rsid w:val="002255EC"/>
    <w:rsid w:val="00233305"/>
    <w:rsid w:val="00242FB1"/>
    <w:rsid w:val="00244429"/>
    <w:rsid w:val="00256E54"/>
    <w:rsid w:val="00283B55"/>
    <w:rsid w:val="00290FBF"/>
    <w:rsid w:val="002A13B4"/>
    <w:rsid w:val="002A14D5"/>
    <w:rsid w:val="002D5B3B"/>
    <w:rsid w:val="002E3D99"/>
    <w:rsid w:val="00324A51"/>
    <w:rsid w:val="00350B3C"/>
    <w:rsid w:val="00361925"/>
    <w:rsid w:val="00362C5D"/>
    <w:rsid w:val="00363E05"/>
    <w:rsid w:val="00365EC6"/>
    <w:rsid w:val="00367F14"/>
    <w:rsid w:val="00371573"/>
    <w:rsid w:val="00384F34"/>
    <w:rsid w:val="003912B8"/>
    <w:rsid w:val="003A5574"/>
    <w:rsid w:val="003D42D2"/>
    <w:rsid w:val="003E5588"/>
    <w:rsid w:val="00415182"/>
    <w:rsid w:val="00416189"/>
    <w:rsid w:val="00417DE1"/>
    <w:rsid w:val="00431F45"/>
    <w:rsid w:val="00447B43"/>
    <w:rsid w:val="00464EE1"/>
    <w:rsid w:val="00482868"/>
    <w:rsid w:val="00483AA9"/>
    <w:rsid w:val="00494757"/>
    <w:rsid w:val="004B6E7D"/>
    <w:rsid w:val="004D0536"/>
    <w:rsid w:val="004D4D52"/>
    <w:rsid w:val="004D772F"/>
    <w:rsid w:val="004E1A9D"/>
    <w:rsid w:val="004E7C32"/>
    <w:rsid w:val="004F3AF8"/>
    <w:rsid w:val="0050183C"/>
    <w:rsid w:val="00564C6C"/>
    <w:rsid w:val="00573243"/>
    <w:rsid w:val="005B5231"/>
    <w:rsid w:val="005C34A5"/>
    <w:rsid w:val="005D2E08"/>
    <w:rsid w:val="005D7597"/>
    <w:rsid w:val="005F6773"/>
    <w:rsid w:val="00606A69"/>
    <w:rsid w:val="00635794"/>
    <w:rsid w:val="0064449E"/>
    <w:rsid w:val="006452DB"/>
    <w:rsid w:val="00656708"/>
    <w:rsid w:val="00656AE9"/>
    <w:rsid w:val="00664FE0"/>
    <w:rsid w:val="00665247"/>
    <w:rsid w:val="00690C6D"/>
    <w:rsid w:val="006936B8"/>
    <w:rsid w:val="00694402"/>
    <w:rsid w:val="006F2F86"/>
    <w:rsid w:val="00707387"/>
    <w:rsid w:val="007224CD"/>
    <w:rsid w:val="0072622C"/>
    <w:rsid w:val="00743056"/>
    <w:rsid w:val="00750D4A"/>
    <w:rsid w:val="00767319"/>
    <w:rsid w:val="007A5091"/>
    <w:rsid w:val="007B004C"/>
    <w:rsid w:val="007B044A"/>
    <w:rsid w:val="007B3E32"/>
    <w:rsid w:val="007C53A6"/>
    <w:rsid w:val="007C57DA"/>
    <w:rsid w:val="007C626B"/>
    <w:rsid w:val="007D0FAD"/>
    <w:rsid w:val="008056E5"/>
    <w:rsid w:val="00857647"/>
    <w:rsid w:val="00862A6C"/>
    <w:rsid w:val="00874359"/>
    <w:rsid w:val="008756FB"/>
    <w:rsid w:val="00881AE5"/>
    <w:rsid w:val="00883573"/>
    <w:rsid w:val="008914BE"/>
    <w:rsid w:val="00892295"/>
    <w:rsid w:val="00895936"/>
    <w:rsid w:val="008C1AA2"/>
    <w:rsid w:val="008C2BFC"/>
    <w:rsid w:val="008C3080"/>
    <w:rsid w:val="008D7FBC"/>
    <w:rsid w:val="008E152D"/>
    <w:rsid w:val="008F5FDC"/>
    <w:rsid w:val="00902E20"/>
    <w:rsid w:val="009160A7"/>
    <w:rsid w:val="00954ACB"/>
    <w:rsid w:val="00966FEA"/>
    <w:rsid w:val="00986849"/>
    <w:rsid w:val="009A2DC6"/>
    <w:rsid w:val="009B5244"/>
    <w:rsid w:val="009D579F"/>
    <w:rsid w:val="00A20CFE"/>
    <w:rsid w:val="00A3068C"/>
    <w:rsid w:val="00A33556"/>
    <w:rsid w:val="00A339FD"/>
    <w:rsid w:val="00A400E5"/>
    <w:rsid w:val="00A54AE5"/>
    <w:rsid w:val="00A90BAC"/>
    <w:rsid w:val="00AB36BE"/>
    <w:rsid w:val="00AB5F3F"/>
    <w:rsid w:val="00AB762D"/>
    <w:rsid w:val="00AC443E"/>
    <w:rsid w:val="00AC686F"/>
    <w:rsid w:val="00AD7C12"/>
    <w:rsid w:val="00AE7E53"/>
    <w:rsid w:val="00AF6DF8"/>
    <w:rsid w:val="00B1725A"/>
    <w:rsid w:val="00B20FE9"/>
    <w:rsid w:val="00B36536"/>
    <w:rsid w:val="00B549DB"/>
    <w:rsid w:val="00B57E6F"/>
    <w:rsid w:val="00B65EB1"/>
    <w:rsid w:val="00B74560"/>
    <w:rsid w:val="00B9082E"/>
    <w:rsid w:val="00BC3B4B"/>
    <w:rsid w:val="00BD4E24"/>
    <w:rsid w:val="00BD6258"/>
    <w:rsid w:val="00C014AD"/>
    <w:rsid w:val="00C043C5"/>
    <w:rsid w:val="00C11A77"/>
    <w:rsid w:val="00C137D4"/>
    <w:rsid w:val="00C22EB2"/>
    <w:rsid w:val="00C26D2D"/>
    <w:rsid w:val="00C477D2"/>
    <w:rsid w:val="00C61BD9"/>
    <w:rsid w:val="00C623A3"/>
    <w:rsid w:val="00C6722E"/>
    <w:rsid w:val="00C7524B"/>
    <w:rsid w:val="00C83299"/>
    <w:rsid w:val="00C95003"/>
    <w:rsid w:val="00CA4259"/>
    <w:rsid w:val="00CA5AD2"/>
    <w:rsid w:val="00CE2892"/>
    <w:rsid w:val="00CE5A8A"/>
    <w:rsid w:val="00CF6CC3"/>
    <w:rsid w:val="00D00B43"/>
    <w:rsid w:val="00D13C23"/>
    <w:rsid w:val="00D30E18"/>
    <w:rsid w:val="00D33696"/>
    <w:rsid w:val="00D44151"/>
    <w:rsid w:val="00D56670"/>
    <w:rsid w:val="00D61916"/>
    <w:rsid w:val="00D737A5"/>
    <w:rsid w:val="00DA7B38"/>
    <w:rsid w:val="00DC5674"/>
    <w:rsid w:val="00DE761F"/>
    <w:rsid w:val="00E42B3D"/>
    <w:rsid w:val="00E42D66"/>
    <w:rsid w:val="00E72FD3"/>
    <w:rsid w:val="00E7734E"/>
    <w:rsid w:val="00E837D3"/>
    <w:rsid w:val="00E90BDB"/>
    <w:rsid w:val="00E95ECD"/>
    <w:rsid w:val="00EA1041"/>
    <w:rsid w:val="00EA654C"/>
    <w:rsid w:val="00ED028F"/>
    <w:rsid w:val="00EE2569"/>
    <w:rsid w:val="00EF65F5"/>
    <w:rsid w:val="00F449A8"/>
    <w:rsid w:val="00F7302D"/>
    <w:rsid w:val="00F751CE"/>
    <w:rsid w:val="00FC4AF9"/>
    <w:rsid w:val="00FC5897"/>
    <w:rsid w:val="00FD187E"/>
    <w:rsid w:val="00FD1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83C"/>
  </w:style>
  <w:style w:type="paragraph" w:styleId="1">
    <w:name w:val="heading 1"/>
    <w:basedOn w:val="a"/>
    <w:next w:val="a"/>
    <w:link w:val="10"/>
    <w:uiPriority w:val="9"/>
    <w:qFormat/>
    <w:rsid w:val="008C2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073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6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B745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2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5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3C2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3C2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13C2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3C2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13C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073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6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B745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2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5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Kluev Andrey</cp:lastModifiedBy>
  <cp:revision>205</cp:revision>
  <dcterms:created xsi:type="dcterms:W3CDTF">2012-02-01T09:45:00Z</dcterms:created>
  <dcterms:modified xsi:type="dcterms:W3CDTF">2012-02-19T12:32:00Z</dcterms:modified>
</cp:coreProperties>
</file>